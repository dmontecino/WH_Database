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CD0D" w14:textId="77777777" w:rsidR="008328CF" w:rsidRPr="00981024" w:rsidRDefault="00000000">
      <w:pPr>
        <w:spacing w:after="200"/>
        <w:jc w:val="center"/>
        <w:rPr>
          <w:rFonts w:ascii="Times New Roman" w:eastAsia="Times New Roman" w:hAnsi="Times New Roman" w:cs="Times New Roman"/>
          <w:color w:val="000000" w:themeColor="text1"/>
          <w:sz w:val="32"/>
          <w:szCs w:val="32"/>
        </w:rPr>
      </w:pPr>
      <w:r w:rsidRPr="00981024">
        <w:rPr>
          <w:rFonts w:ascii="Times New Roman" w:eastAsia="Times New Roman" w:hAnsi="Times New Roman" w:cs="Times New Roman"/>
          <w:color w:val="000000" w:themeColor="text1"/>
          <w:sz w:val="32"/>
          <w:szCs w:val="32"/>
        </w:rPr>
        <w:t>Data management investments for wildlife health</w:t>
      </w:r>
    </w:p>
    <w:p w14:paraId="54B363C2" w14:textId="77777777" w:rsidR="008328CF" w:rsidRPr="00981024" w:rsidRDefault="00000000">
      <w:pPr>
        <w:spacing w:after="20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 xml:space="preserve">In an era of mass extinction, </w:t>
      </w:r>
      <w:hyperlink r:id="rId6">
        <w:r w:rsidRPr="00981024">
          <w:rPr>
            <w:rFonts w:ascii="Times New Roman" w:eastAsia="Times New Roman" w:hAnsi="Times New Roman" w:cs="Times New Roman"/>
            <w:color w:val="000000" w:themeColor="text1"/>
            <w:vertAlign w:val="superscript"/>
          </w:rPr>
          <w:t>1</w:t>
        </w:r>
      </w:hyperlink>
      <w:r w:rsidRPr="00981024">
        <w:rPr>
          <w:rFonts w:ascii="Times New Roman" w:eastAsia="Times New Roman" w:hAnsi="Times New Roman" w:cs="Times New Roman"/>
          <w:color w:val="000000" w:themeColor="text1"/>
        </w:rPr>
        <w:t xml:space="preserve"> protected areas exist to safeguard unique and diverse wildlife and flora and foster crucial ecosystem services </w:t>
      </w:r>
      <w:hyperlink r:id="rId7">
        <w:r w:rsidRPr="00981024">
          <w:rPr>
            <w:rFonts w:ascii="Times New Roman" w:eastAsia="Times New Roman" w:hAnsi="Times New Roman" w:cs="Times New Roman"/>
            <w:color w:val="000000" w:themeColor="text1"/>
            <w:vertAlign w:val="superscript"/>
          </w:rPr>
          <w:t>2</w:t>
        </w:r>
      </w:hyperlink>
      <w:r w:rsidRPr="00981024">
        <w:rPr>
          <w:rFonts w:ascii="Times New Roman" w:eastAsia="Times New Roman" w:hAnsi="Times New Roman" w:cs="Times New Roman"/>
          <w:color w:val="000000" w:themeColor="text1"/>
        </w:rPr>
        <w:t xml:space="preserve">. However, human encroachment, land-use change, illegal activities, feral domestic animals, and expansion of communities settled nearby or within their boundaries </w:t>
      </w:r>
      <w:hyperlink r:id="rId8">
        <w:r w:rsidRPr="00981024">
          <w:rPr>
            <w:rFonts w:ascii="Times New Roman" w:eastAsia="Times New Roman" w:hAnsi="Times New Roman" w:cs="Times New Roman"/>
            <w:color w:val="000000" w:themeColor="text1"/>
            <w:vertAlign w:val="superscript"/>
          </w:rPr>
          <w:t>3–7</w:t>
        </w:r>
      </w:hyperlink>
      <w:r w:rsidRPr="00981024">
        <w:rPr>
          <w:rFonts w:ascii="Times New Roman" w:eastAsia="Times New Roman" w:hAnsi="Times New Roman" w:cs="Times New Roman"/>
          <w:color w:val="000000" w:themeColor="text1"/>
        </w:rPr>
        <w:t xml:space="preserve"> not only threaten the core mission of protected areas, but they are also associated with extraction, pollution, and the creation of human-wildlife-livestock interfaces. </w:t>
      </w:r>
    </w:p>
    <w:p w14:paraId="0106E305" w14:textId="77777777" w:rsidR="008328CF" w:rsidRPr="00981024" w:rsidRDefault="00000000">
      <w:pPr>
        <w:spacing w:after="20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 xml:space="preserve">These processes expose wildlife to physical, chemical, and biological sources of disease presenting a direct morbidity and mortality burden and potentially exacerbating other survival pressures on vulnerable species or populations, threatening the core mission of protected areas.  For example, snaring is a major cause of wildlife mortality in Southeast Asia </w:t>
      </w:r>
      <w:hyperlink r:id="rId9">
        <w:r w:rsidRPr="00981024">
          <w:rPr>
            <w:rFonts w:ascii="Times New Roman" w:eastAsia="Times New Roman" w:hAnsi="Times New Roman" w:cs="Times New Roman"/>
            <w:color w:val="000000" w:themeColor="text1"/>
            <w:vertAlign w:val="superscript"/>
          </w:rPr>
          <w:t>8–11</w:t>
        </w:r>
      </w:hyperlink>
      <w:r w:rsidRPr="00981024">
        <w:rPr>
          <w:rFonts w:ascii="Times New Roman" w:eastAsia="Times New Roman" w:hAnsi="Times New Roman" w:cs="Times New Roman"/>
          <w:color w:val="000000" w:themeColor="text1"/>
        </w:rPr>
        <w:t xml:space="preserve">, poisoning is the leading known cause of disease events in wildlife reported by country focal points (2008-2018) in the World Organization of Animal Health’s database </w:t>
      </w:r>
      <w:hyperlink r:id="rId10">
        <w:r w:rsidRPr="00981024">
          <w:rPr>
            <w:rFonts w:ascii="Times New Roman" w:eastAsia="Times New Roman" w:hAnsi="Times New Roman" w:cs="Times New Roman"/>
            <w:color w:val="000000" w:themeColor="text1"/>
            <w:vertAlign w:val="superscript"/>
          </w:rPr>
          <w:t>12</w:t>
        </w:r>
      </w:hyperlink>
      <w:r w:rsidRPr="00981024">
        <w:rPr>
          <w:rFonts w:ascii="Times New Roman" w:eastAsia="Times New Roman" w:hAnsi="Times New Roman" w:cs="Times New Roman"/>
          <w:color w:val="000000" w:themeColor="text1"/>
        </w:rPr>
        <w:t xml:space="preserve">, and pathogen transmission from livestock to wildlife has caused the extirpation of iconic species in protected areas </w:t>
      </w:r>
      <w:hyperlink r:id="rId11">
        <w:r w:rsidRPr="00981024">
          <w:rPr>
            <w:rFonts w:ascii="Times New Roman" w:eastAsia="Times New Roman" w:hAnsi="Times New Roman" w:cs="Times New Roman"/>
            <w:color w:val="000000" w:themeColor="text1"/>
            <w:vertAlign w:val="superscript"/>
          </w:rPr>
          <w:t>13</w:t>
        </w:r>
      </w:hyperlink>
      <w:r w:rsidRPr="00981024">
        <w:rPr>
          <w:color w:val="000000" w:themeColor="text1"/>
        </w:rPr>
        <w:t xml:space="preserve">. </w:t>
      </w:r>
      <w:r w:rsidRPr="00981024">
        <w:rPr>
          <w:rFonts w:ascii="Times New Roman" w:eastAsia="Times New Roman" w:hAnsi="Times New Roman" w:cs="Times New Roman"/>
          <w:color w:val="000000" w:themeColor="text1"/>
        </w:rPr>
        <w:t xml:space="preserve">Paradoxically, while wildlife health monitoring is recognized as critical it is rarely practiced </w:t>
      </w:r>
      <w:hyperlink r:id="rId12">
        <w:r w:rsidRPr="00981024">
          <w:rPr>
            <w:rFonts w:ascii="Times New Roman" w:eastAsia="Times New Roman" w:hAnsi="Times New Roman" w:cs="Times New Roman"/>
            <w:color w:val="000000" w:themeColor="text1"/>
            <w:vertAlign w:val="superscript"/>
          </w:rPr>
          <w:t>14–16</w:t>
        </w:r>
      </w:hyperlink>
      <w:r w:rsidRPr="00981024">
        <w:rPr>
          <w:rFonts w:ascii="Times New Roman" w:eastAsia="Times New Roman" w:hAnsi="Times New Roman" w:cs="Times New Roman"/>
          <w:color w:val="000000" w:themeColor="text1"/>
        </w:rPr>
        <w:t xml:space="preserve"> because of barriers ranging from expertise to governance to funding </w:t>
      </w:r>
      <w:hyperlink r:id="rId13">
        <w:r w:rsidRPr="00981024">
          <w:rPr>
            <w:rFonts w:ascii="Times New Roman" w:eastAsia="Times New Roman" w:hAnsi="Times New Roman" w:cs="Times New Roman"/>
            <w:color w:val="000000" w:themeColor="text1"/>
            <w:vertAlign w:val="superscript"/>
          </w:rPr>
          <w:t>15–20</w:t>
        </w:r>
      </w:hyperlink>
      <w:r w:rsidRPr="00981024">
        <w:rPr>
          <w:rFonts w:ascii="Times New Roman" w:eastAsia="Times New Roman" w:hAnsi="Times New Roman" w:cs="Times New Roman"/>
          <w:color w:val="000000" w:themeColor="text1"/>
        </w:rPr>
        <w:t xml:space="preserve">. </w:t>
      </w:r>
    </w:p>
    <w:p w14:paraId="003FEC9F" w14:textId="77777777" w:rsidR="008328CF" w:rsidRPr="00981024" w:rsidRDefault="00000000">
      <w:pPr>
        <w:spacing w:after="20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 xml:space="preserve">Data management is one barrier that can be acted on now. Data management systems and harmonization of information supporting comparability across different temporal and spatial scales are foundational pillars of wildlife health surveillance </w:t>
      </w:r>
      <w:hyperlink r:id="rId14">
        <w:r w:rsidRPr="00981024">
          <w:rPr>
            <w:rFonts w:ascii="Times New Roman" w:eastAsia="Times New Roman" w:hAnsi="Times New Roman" w:cs="Times New Roman"/>
            <w:color w:val="000000" w:themeColor="text1"/>
            <w:vertAlign w:val="superscript"/>
          </w:rPr>
          <w:t>15,17,18,20–34</w:t>
        </w:r>
      </w:hyperlink>
      <w:r w:rsidRPr="00981024">
        <w:rPr>
          <w:rFonts w:ascii="Times New Roman" w:eastAsia="Times New Roman" w:hAnsi="Times New Roman" w:cs="Times New Roman"/>
          <w:color w:val="000000" w:themeColor="text1"/>
        </w:rPr>
        <w:t xml:space="preserve">, however, standards for registering wildlife health data and systems to manage this information have historically been absent or they have been inadequately implemented </w:t>
      </w:r>
      <w:hyperlink r:id="rId15">
        <w:r w:rsidRPr="00981024">
          <w:rPr>
            <w:rFonts w:ascii="Times New Roman" w:eastAsia="Times New Roman" w:hAnsi="Times New Roman" w:cs="Times New Roman"/>
            <w:color w:val="000000" w:themeColor="text1"/>
            <w:vertAlign w:val="superscript"/>
          </w:rPr>
          <w:t>16,17,33,35,36</w:t>
        </w:r>
      </w:hyperlink>
      <w:r w:rsidRPr="00981024">
        <w:rPr>
          <w:rFonts w:ascii="Times New Roman" w:eastAsia="Times New Roman" w:hAnsi="Times New Roman" w:cs="Times New Roman"/>
          <w:color w:val="000000" w:themeColor="text1"/>
        </w:rPr>
        <w:t xml:space="preserve">. For example, we found that while sick, injured, and dead wildlife are encountered in protected areas they are not necessarily documented when found during patrols, and when recorded, the methods can vary widely. The Wildlife Conservation Society's (WCS’s) experience managing protected areas around the globe confirms this reality. Recently, the World </w:t>
      </w:r>
      <w:proofErr w:type="spellStart"/>
      <w:r w:rsidRPr="00981024">
        <w:rPr>
          <w:rFonts w:ascii="Times New Roman" w:eastAsia="Times New Roman" w:hAnsi="Times New Roman" w:cs="Times New Roman"/>
          <w:color w:val="000000" w:themeColor="text1"/>
        </w:rPr>
        <w:t>Organisation</w:t>
      </w:r>
      <w:proofErr w:type="spellEnd"/>
      <w:r w:rsidRPr="00981024">
        <w:rPr>
          <w:rFonts w:ascii="Times New Roman" w:eastAsia="Times New Roman" w:hAnsi="Times New Roman" w:cs="Times New Roman"/>
          <w:color w:val="000000" w:themeColor="text1"/>
        </w:rPr>
        <w:t xml:space="preserve"> of Animal Health found that 53% (55 out of 103) of countries either do not record wildlife morbidity/mortality data or record them on an unreliable information system (papers or spreadsheets) </w:t>
      </w:r>
      <w:hyperlink r:id="rId16">
        <w:r w:rsidRPr="00981024">
          <w:rPr>
            <w:rFonts w:ascii="Times New Roman" w:eastAsia="Times New Roman" w:hAnsi="Times New Roman" w:cs="Times New Roman"/>
            <w:color w:val="000000" w:themeColor="text1"/>
            <w:vertAlign w:val="superscript"/>
          </w:rPr>
          <w:t>16</w:t>
        </w:r>
      </w:hyperlink>
      <w:r w:rsidRPr="00981024">
        <w:rPr>
          <w:rFonts w:ascii="Times New Roman" w:eastAsia="Times New Roman" w:hAnsi="Times New Roman" w:cs="Times New Roman"/>
          <w:color w:val="000000" w:themeColor="text1"/>
        </w:rPr>
        <w:t xml:space="preserve">. As a result, effective collection, analysis, and response to wildlife health data remain uncommon or deficient </w:t>
      </w:r>
      <w:hyperlink r:id="rId17">
        <w:r w:rsidRPr="00981024">
          <w:rPr>
            <w:rFonts w:ascii="Times New Roman" w:eastAsia="Times New Roman" w:hAnsi="Times New Roman" w:cs="Times New Roman"/>
            <w:color w:val="000000" w:themeColor="text1"/>
            <w:vertAlign w:val="superscript"/>
          </w:rPr>
          <w:t>14–16</w:t>
        </w:r>
      </w:hyperlink>
      <w:r w:rsidRPr="00981024">
        <w:rPr>
          <w:rFonts w:ascii="Times New Roman" w:eastAsia="Times New Roman" w:hAnsi="Times New Roman" w:cs="Times New Roman"/>
          <w:color w:val="000000" w:themeColor="text1"/>
        </w:rPr>
        <w:t xml:space="preserve"> leaving fundamental gaps in wildlife conservation.</w:t>
      </w:r>
    </w:p>
    <w:p w14:paraId="2F652CE9" w14:textId="77777777" w:rsidR="008328CF" w:rsidRPr="00981024" w:rsidRDefault="00000000">
      <w:pPr>
        <w:spacing w:before="180" w:after="18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In response to this reality, the WCS -  Health Program is working at the international, national, and protected area levels to support the establishment and improvement of wildlife health surveillance systems based on best practices. For example, we are actively working on the inclusion of standards, the adaptation and provision of technology tools for the adequate management and collection of wildlife health data, and the assessment of data quality and basic descriptive analysis.</w:t>
      </w:r>
    </w:p>
    <w:p w14:paraId="5778BEDF" w14:textId="77777777" w:rsidR="008328CF" w:rsidRPr="00981024" w:rsidRDefault="00000000">
      <w:pPr>
        <w:pBdr>
          <w:top w:val="nil"/>
          <w:left w:val="nil"/>
          <w:bottom w:val="nil"/>
          <w:right w:val="nil"/>
          <w:between w:val="nil"/>
        </w:pBdr>
        <w:spacing w:before="180" w:after="18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 xml:space="preserve">As part of these objectives and based on more than two decades of experience at the frontline of wildlife health surveillance, the WCS - Health Program is developing a secure, sustainable, web-based, and open-source database to appropriately manage wildlife health surveillance data from different sources and support their harmonization when collected using different field methodologies. We expect that the availability of this unique no-cost database will promote wildlife health surveillance development and improvement globally. The database is designed to support best practices in data management and collection, foster the involvement and participation of key actors in wildlife conservation, and integrate with other existing data management platforms relevant to protected area management, such as the Spatial Monitoring and Reporting Tool (SMART) and Earth Ranger. The database will support protected areas and </w:t>
      </w:r>
      <w:r w:rsidRPr="00981024">
        <w:rPr>
          <w:rFonts w:ascii="Times New Roman" w:eastAsia="Times New Roman" w:hAnsi="Times New Roman" w:cs="Times New Roman"/>
          <w:color w:val="000000" w:themeColor="text1"/>
        </w:rPr>
        <w:lastRenderedPageBreak/>
        <w:t>other actors within national wildlife health surveillance systems to build intelligence, to provide the chance to properly respond to conservation threads, and to assess trends over time.</w:t>
      </w:r>
    </w:p>
    <w:p w14:paraId="4E3F4561" w14:textId="77777777" w:rsidR="008328CF" w:rsidRPr="00981024" w:rsidRDefault="00000000">
      <w:pPr>
        <w:pBdr>
          <w:top w:val="nil"/>
          <w:left w:val="nil"/>
          <w:bottom w:val="nil"/>
          <w:right w:val="nil"/>
          <w:between w:val="nil"/>
        </w:pBdr>
        <w:spacing w:before="180" w:after="18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Supported by WCS’s - Conservation Technology, we have completed the first phase of the database development and we are currently working on the second phase. A summary of the database development is provided below:</w:t>
      </w:r>
    </w:p>
    <w:p w14:paraId="6C55884E" w14:textId="77777777" w:rsidR="008328CF" w:rsidRPr="00981024" w:rsidRDefault="008328CF">
      <w:pPr>
        <w:pBdr>
          <w:top w:val="nil"/>
          <w:left w:val="nil"/>
          <w:bottom w:val="nil"/>
          <w:right w:val="nil"/>
          <w:between w:val="nil"/>
        </w:pBdr>
        <w:spacing w:before="180" w:after="180"/>
        <w:jc w:val="both"/>
        <w:rPr>
          <w:rFonts w:ascii="Times New Roman" w:eastAsia="Times New Roman" w:hAnsi="Times New Roman" w:cs="Times New Roman"/>
          <w:color w:val="000000" w:themeColor="text1"/>
        </w:rPr>
      </w:pPr>
    </w:p>
    <w:p w14:paraId="285B1205" w14:textId="77777777" w:rsidR="008328CF" w:rsidRPr="00981024" w:rsidRDefault="00000000">
      <w:pPr>
        <w:pBdr>
          <w:top w:val="nil"/>
          <w:left w:val="nil"/>
          <w:bottom w:val="nil"/>
          <w:right w:val="nil"/>
          <w:between w:val="nil"/>
        </w:pBdr>
        <w:spacing w:before="180" w:after="180"/>
        <w:jc w:val="center"/>
        <w:rPr>
          <w:rFonts w:ascii="Times New Roman" w:eastAsia="Times New Roman" w:hAnsi="Times New Roman" w:cs="Times New Roman"/>
          <w:color w:val="000000" w:themeColor="text1"/>
        </w:rPr>
      </w:pPr>
      <w:r w:rsidRPr="00981024">
        <w:rPr>
          <w:rFonts w:ascii="Times New Roman" w:eastAsia="Times New Roman" w:hAnsi="Times New Roman" w:cs="Times New Roman"/>
          <w:noProof/>
          <w:color w:val="000000" w:themeColor="text1"/>
        </w:rPr>
        <w:drawing>
          <wp:inline distT="114300" distB="114300" distL="114300" distR="114300" wp14:anchorId="0065B071" wp14:editId="582E82DE">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955800"/>
                    </a:xfrm>
                    <a:prstGeom prst="rect">
                      <a:avLst/>
                    </a:prstGeom>
                    <a:ln/>
                  </pic:spPr>
                </pic:pic>
              </a:graphicData>
            </a:graphic>
          </wp:inline>
        </w:drawing>
      </w:r>
    </w:p>
    <w:p w14:paraId="4D80B6BD" w14:textId="77777777" w:rsidR="008328CF" w:rsidRPr="00981024" w:rsidRDefault="008328CF">
      <w:pPr>
        <w:pBdr>
          <w:top w:val="nil"/>
          <w:left w:val="nil"/>
          <w:bottom w:val="nil"/>
          <w:right w:val="nil"/>
          <w:between w:val="nil"/>
        </w:pBdr>
        <w:spacing w:before="180" w:after="180"/>
        <w:jc w:val="both"/>
        <w:rPr>
          <w:rFonts w:ascii="Times New Roman" w:eastAsia="Times New Roman" w:hAnsi="Times New Roman" w:cs="Times New Roman"/>
          <w:color w:val="000000" w:themeColor="text1"/>
        </w:rPr>
      </w:pPr>
    </w:p>
    <w:p w14:paraId="5DEF44A7" w14:textId="77777777" w:rsidR="008328CF" w:rsidRPr="00981024" w:rsidRDefault="00000000">
      <w:pPr>
        <w:pBdr>
          <w:top w:val="nil"/>
          <w:left w:val="nil"/>
          <w:bottom w:val="nil"/>
          <w:right w:val="nil"/>
          <w:between w:val="nil"/>
        </w:pBdr>
        <w:spacing w:before="180" w:after="180"/>
        <w:jc w:val="both"/>
        <w:rPr>
          <w:rFonts w:ascii="Times New Roman" w:eastAsia="Times New Roman" w:hAnsi="Times New Roman" w:cs="Times New Roman"/>
          <w:color w:val="000000" w:themeColor="text1"/>
        </w:rPr>
      </w:pPr>
      <w:r w:rsidRPr="00981024">
        <w:rPr>
          <w:rFonts w:ascii="Times New Roman" w:eastAsia="Times New Roman" w:hAnsi="Times New Roman" w:cs="Times New Roman"/>
          <w:color w:val="000000" w:themeColor="text1"/>
        </w:rPr>
        <w:t>An overall budget for the second phase is provided in the table below:</w:t>
      </w:r>
    </w:p>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6195"/>
        <w:gridCol w:w="1095"/>
        <w:gridCol w:w="930"/>
      </w:tblGrid>
      <w:tr w:rsidR="00981024" w:rsidRPr="00981024" w14:paraId="22718ACE" w14:textId="77777777">
        <w:tc>
          <w:tcPr>
            <w:tcW w:w="1110" w:type="dxa"/>
            <w:shd w:val="clear" w:color="auto" w:fill="auto"/>
            <w:tcMar>
              <w:top w:w="100" w:type="dxa"/>
              <w:left w:w="100" w:type="dxa"/>
              <w:bottom w:w="100" w:type="dxa"/>
              <w:right w:w="100" w:type="dxa"/>
            </w:tcMar>
          </w:tcPr>
          <w:p w14:paraId="3F29AC42" w14:textId="77777777" w:rsidR="008328CF" w:rsidRPr="00981024" w:rsidRDefault="008328CF">
            <w:pPr>
              <w:widowControl w:val="0"/>
              <w:pBdr>
                <w:top w:val="nil"/>
                <w:left w:val="nil"/>
                <w:bottom w:val="nil"/>
                <w:right w:val="nil"/>
                <w:between w:val="nil"/>
              </w:pBdr>
              <w:spacing w:line="240" w:lineRule="auto"/>
              <w:jc w:val="center"/>
              <w:rPr>
                <w:b/>
                <w:color w:val="000000" w:themeColor="text1"/>
                <w:sz w:val="20"/>
                <w:szCs w:val="20"/>
              </w:rPr>
            </w:pPr>
          </w:p>
        </w:tc>
        <w:tc>
          <w:tcPr>
            <w:tcW w:w="6195" w:type="dxa"/>
            <w:shd w:val="clear" w:color="auto" w:fill="auto"/>
            <w:tcMar>
              <w:top w:w="100" w:type="dxa"/>
              <w:left w:w="100" w:type="dxa"/>
              <w:bottom w:w="100" w:type="dxa"/>
              <w:right w:w="100" w:type="dxa"/>
            </w:tcMar>
          </w:tcPr>
          <w:p w14:paraId="3CC247E7" w14:textId="77777777" w:rsidR="008328CF" w:rsidRPr="00981024" w:rsidRDefault="00000000">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Goal</w:t>
            </w:r>
          </w:p>
        </w:tc>
        <w:tc>
          <w:tcPr>
            <w:tcW w:w="1095" w:type="dxa"/>
            <w:shd w:val="clear" w:color="auto" w:fill="auto"/>
            <w:tcMar>
              <w:top w:w="100" w:type="dxa"/>
              <w:left w:w="100" w:type="dxa"/>
              <w:bottom w:w="100" w:type="dxa"/>
              <w:right w:w="100" w:type="dxa"/>
            </w:tcMar>
          </w:tcPr>
          <w:p w14:paraId="044D404A" w14:textId="77777777" w:rsidR="008328CF" w:rsidRPr="00981024" w:rsidRDefault="00000000">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Due date</w:t>
            </w:r>
          </w:p>
        </w:tc>
        <w:tc>
          <w:tcPr>
            <w:tcW w:w="930" w:type="dxa"/>
            <w:shd w:val="clear" w:color="auto" w:fill="auto"/>
            <w:tcMar>
              <w:top w:w="100" w:type="dxa"/>
              <w:left w:w="100" w:type="dxa"/>
              <w:bottom w:w="100" w:type="dxa"/>
              <w:right w:w="100" w:type="dxa"/>
            </w:tcMar>
          </w:tcPr>
          <w:p w14:paraId="22A8026B" w14:textId="77777777" w:rsidR="008328CF" w:rsidRPr="00981024" w:rsidRDefault="00000000">
            <w:pPr>
              <w:widowControl w:val="0"/>
              <w:pBdr>
                <w:top w:val="nil"/>
                <w:left w:val="nil"/>
                <w:bottom w:val="nil"/>
                <w:right w:val="nil"/>
                <w:between w:val="nil"/>
              </w:pBdr>
              <w:spacing w:line="240" w:lineRule="auto"/>
              <w:jc w:val="center"/>
              <w:rPr>
                <w:b/>
                <w:color w:val="000000" w:themeColor="text1"/>
                <w:sz w:val="20"/>
                <w:szCs w:val="20"/>
              </w:rPr>
            </w:pPr>
            <w:r w:rsidRPr="00981024">
              <w:rPr>
                <w:b/>
                <w:color w:val="000000" w:themeColor="text1"/>
                <w:sz w:val="20"/>
                <w:szCs w:val="20"/>
              </w:rPr>
              <w:t>Budget</w:t>
            </w:r>
          </w:p>
        </w:tc>
      </w:tr>
      <w:tr w:rsidR="00981024" w:rsidRPr="00981024" w14:paraId="2E680EA4" w14:textId="77777777">
        <w:trPr>
          <w:trHeight w:val="420"/>
        </w:trPr>
        <w:tc>
          <w:tcPr>
            <w:tcW w:w="1110" w:type="dxa"/>
            <w:vMerge w:val="restart"/>
            <w:shd w:val="clear" w:color="auto" w:fill="auto"/>
            <w:tcMar>
              <w:top w:w="100" w:type="dxa"/>
              <w:left w:w="100" w:type="dxa"/>
              <w:bottom w:w="100" w:type="dxa"/>
              <w:right w:w="100" w:type="dxa"/>
            </w:tcMar>
            <w:vAlign w:val="center"/>
          </w:tcPr>
          <w:p w14:paraId="78E6C2B2" w14:textId="77777777" w:rsidR="008328CF" w:rsidRPr="00981024" w:rsidRDefault="00000000">
            <w:pPr>
              <w:widowControl w:val="0"/>
              <w:pBdr>
                <w:top w:val="nil"/>
                <w:left w:val="nil"/>
                <w:bottom w:val="nil"/>
                <w:right w:val="nil"/>
                <w:between w:val="nil"/>
              </w:pBdr>
              <w:spacing w:line="240" w:lineRule="auto"/>
              <w:rPr>
                <w:color w:val="000000" w:themeColor="text1"/>
                <w:sz w:val="18"/>
                <w:szCs w:val="18"/>
              </w:rPr>
            </w:pPr>
            <w:r w:rsidRPr="00981024">
              <w:rPr>
                <w:color w:val="000000" w:themeColor="text1"/>
                <w:sz w:val="18"/>
                <w:szCs w:val="18"/>
              </w:rPr>
              <w:t>Database Phase 2</w:t>
            </w:r>
            <w:r w:rsidRPr="00981024">
              <w:rPr>
                <w:color w:val="000000" w:themeColor="text1"/>
                <w:sz w:val="18"/>
                <w:szCs w:val="18"/>
                <w:vertAlign w:val="superscript"/>
              </w:rPr>
              <w:footnoteReference w:id="1"/>
            </w:r>
          </w:p>
        </w:tc>
        <w:tc>
          <w:tcPr>
            <w:tcW w:w="6195" w:type="dxa"/>
            <w:shd w:val="clear" w:color="auto" w:fill="auto"/>
            <w:tcMar>
              <w:top w:w="100" w:type="dxa"/>
              <w:left w:w="100" w:type="dxa"/>
              <w:bottom w:w="100" w:type="dxa"/>
              <w:right w:w="100" w:type="dxa"/>
            </w:tcMar>
          </w:tcPr>
          <w:p w14:paraId="47C819E7"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User interface design and wireframing ($2k)</w:t>
            </w:r>
          </w:p>
        </w:tc>
        <w:tc>
          <w:tcPr>
            <w:tcW w:w="1095" w:type="dxa"/>
            <w:vMerge w:val="restart"/>
            <w:shd w:val="clear" w:color="auto" w:fill="auto"/>
            <w:tcMar>
              <w:top w:w="100" w:type="dxa"/>
              <w:left w:w="100" w:type="dxa"/>
              <w:bottom w:w="100" w:type="dxa"/>
              <w:right w:w="100" w:type="dxa"/>
            </w:tcMar>
            <w:vAlign w:val="center"/>
          </w:tcPr>
          <w:p w14:paraId="62969AD7" w14:textId="77777777" w:rsidR="008328CF" w:rsidRPr="00981024" w:rsidRDefault="00000000">
            <w:pPr>
              <w:widowControl w:val="0"/>
              <w:pBdr>
                <w:top w:val="nil"/>
                <w:left w:val="nil"/>
                <w:bottom w:val="nil"/>
                <w:right w:val="nil"/>
                <w:between w:val="nil"/>
              </w:pBdr>
              <w:spacing w:line="240" w:lineRule="auto"/>
              <w:rPr>
                <w:color w:val="000000" w:themeColor="text1"/>
                <w:sz w:val="18"/>
                <w:szCs w:val="18"/>
              </w:rPr>
            </w:pPr>
            <w:r w:rsidRPr="00981024">
              <w:rPr>
                <w:color w:val="000000" w:themeColor="text1"/>
                <w:sz w:val="18"/>
                <w:szCs w:val="18"/>
              </w:rPr>
              <w:t>December 30th, 2024</w:t>
            </w:r>
          </w:p>
        </w:tc>
        <w:tc>
          <w:tcPr>
            <w:tcW w:w="930" w:type="dxa"/>
            <w:vMerge w:val="restart"/>
            <w:shd w:val="clear" w:color="auto" w:fill="auto"/>
            <w:tcMar>
              <w:top w:w="100" w:type="dxa"/>
              <w:left w:w="100" w:type="dxa"/>
              <w:bottom w:w="100" w:type="dxa"/>
              <w:right w:w="100" w:type="dxa"/>
            </w:tcMar>
            <w:vAlign w:val="center"/>
          </w:tcPr>
          <w:p w14:paraId="46BF27D6" w14:textId="77777777" w:rsidR="008328CF" w:rsidRPr="00981024" w:rsidRDefault="00000000">
            <w:pPr>
              <w:widowControl w:val="0"/>
              <w:pBdr>
                <w:top w:val="nil"/>
                <w:left w:val="nil"/>
                <w:bottom w:val="nil"/>
                <w:right w:val="nil"/>
                <w:between w:val="nil"/>
              </w:pBdr>
              <w:spacing w:line="240" w:lineRule="auto"/>
              <w:jc w:val="center"/>
              <w:rPr>
                <w:color w:val="000000" w:themeColor="text1"/>
                <w:sz w:val="18"/>
                <w:szCs w:val="18"/>
              </w:rPr>
            </w:pPr>
            <w:r w:rsidRPr="00981024">
              <w:rPr>
                <w:color w:val="000000" w:themeColor="text1"/>
                <w:sz w:val="18"/>
                <w:szCs w:val="18"/>
              </w:rPr>
              <w:t>$20k</w:t>
            </w:r>
          </w:p>
        </w:tc>
      </w:tr>
      <w:tr w:rsidR="00981024" w:rsidRPr="00981024" w14:paraId="783C94DC" w14:textId="77777777">
        <w:trPr>
          <w:trHeight w:val="420"/>
        </w:trPr>
        <w:tc>
          <w:tcPr>
            <w:tcW w:w="1110" w:type="dxa"/>
            <w:vMerge/>
            <w:shd w:val="clear" w:color="auto" w:fill="auto"/>
            <w:tcMar>
              <w:top w:w="100" w:type="dxa"/>
              <w:left w:w="100" w:type="dxa"/>
              <w:bottom w:w="100" w:type="dxa"/>
              <w:right w:w="100" w:type="dxa"/>
            </w:tcMar>
            <w:vAlign w:val="center"/>
          </w:tcPr>
          <w:p w14:paraId="69067182"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373D7074"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Incorporation of user feedback into interface design and wireframing ($2k)</w:t>
            </w:r>
          </w:p>
        </w:tc>
        <w:tc>
          <w:tcPr>
            <w:tcW w:w="1095" w:type="dxa"/>
            <w:vMerge/>
            <w:shd w:val="clear" w:color="auto" w:fill="auto"/>
            <w:tcMar>
              <w:top w:w="100" w:type="dxa"/>
              <w:left w:w="100" w:type="dxa"/>
              <w:bottom w:w="100" w:type="dxa"/>
              <w:right w:w="100" w:type="dxa"/>
            </w:tcMar>
            <w:vAlign w:val="center"/>
          </w:tcPr>
          <w:p w14:paraId="4B0FDF04"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3AEB843B"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r w:rsidR="00981024" w:rsidRPr="00981024" w14:paraId="66457280" w14:textId="77777777">
        <w:trPr>
          <w:trHeight w:val="420"/>
        </w:trPr>
        <w:tc>
          <w:tcPr>
            <w:tcW w:w="1110" w:type="dxa"/>
            <w:vMerge/>
            <w:shd w:val="clear" w:color="auto" w:fill="auto"/>
            <w:tcMar>
              <w:top w:w="100" w:type="dxa"/>
              <w:left w:w="100" w:type="dxa"/>
              <w:bottom w:w="100" w:type="dxa"/>
              <w:right w:w="100" w:type="dxa"/>
            </w:tcMar>
            <w:vAlign w:val="center"/>
          </w:tcPr>
          <w:p w14:paraId="4727BC6C"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5A7468DA"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Visual design - finalizing colors, typography, icons, and other visual element ($2k)</w:t>
            </w:r>
          </w:p>
        </w:tc>
        <w:tc>
          <w:tcPr>
            <w:tcW w:w="1095" w:type="dxa"/>
            <w:vMerge/>
            <w:shd w:val="clear" w:color="auto" w:fill="auto"/>
            <w:tcMar>
              <w:top w:w="100" w:type="dxa"/>
              <w:left w:w="100" w:type="dxa"/>
              <w:bottom w:w="100" w:type="dxa"/>
              <w:right w:w="100" w:type="dxa"/>
            </w:tcMar>
            <w:vAlign w:val="center"/>
          </w:tcPr>
          <w:p w14:paraId="3EE7696F"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4EC492ED"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r w:rsidR="00981024" w:rsidRPr="00981024" w14:paraId="796447FF" w14:textId="77777777">
        <w:trPr>
          <w:trHeight w:val="420"/>
        </w:trPr>
        <w:tc>
          <w:tcPr>
            <w:tcW w:w="1110" w:type="dxa"/>
            <w:vMerge/>
            <w:shd w:val="clear" w:color="auto" w:fill="auto"/>
            <w:tcMar>
              <w:top w:w="100" w:type="dxa"/>
              <w:left w:w="100" w:type="dxa"/>
              <w:bottom w:w="100" w:type="dxa"/>
              <w:right w:w="100" w:type="dxa"/>
            </w:tcMar>
            <w:vAlign w:val="center"/>
          </w:tcPr>
          <w:p w14:paraId="114681A1"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58E7AAE5"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User interface prototype ($8k)</w:t>
            </w:r>
          </w:p>
        </w:tc>
        <w:tc>
          <w:tcPr>
            <w:tcW w:w="1095" w:type="dxa"/>
            <w:vMerge/>
            <w:shd w:val="clear" w:color="auto" w:fill="auto"/>
            <w:tcMar>
              <w:top w:w="100" w:type="dxa"/>
              <w:left w:w="100" w:type="dxa"/>
              <w:bottom w:w="100" w:type="dxa"/>
              <w:right w:w="100" w:type="dxa"/>
            </w:tcMar>
            <w:vAlign w:val="center"/>
          </w:tcPr>
          <w:p w14:paraId="4A93EFE1"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286658AA"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r w:rsidR="00981024" w:rsidRPr="00981024" w14:paraId="152462A0" w14:textId="77777777">
        <w:trPr>
          <w:trHeight w:val="420"/>
        </w:trPr>
        <w:tc>
          <w:tcPr>
            <w:tcW w:w="1110" w:type="dxa"/>
            <w:vMerge/>
            <w:shd w:val="clear" w:color="auto" w:fill="auto"/>
            <w:tcMar>
              <w:top w:w="100" w:type="dxa"/>
              <w:left w:w="100" w:type="dxa"/>
              <w:bottom w:w="100" w:type="dxa"/>
              <w:right w:w="100" w:type="dxa"/>
            </w:tcMar>
            <w:vAlign w:val="center"/>
          </w:tcPr>
          <w:p w14:paraId="172B0477"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68570266"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Testing and iterative enhancements ($2k)</w:t>
            </w:r>
          </w:p>
        </w:tc>
        <w:tc>
          <w:tcPr>
            <w:tcW w:w="1095" w:type="dxa"/>
            <w:vMerge/>
            <w:shd w:val="clear" w:color="auto" w:fill="auto"/>
            <w:tcMar>
              <w:top w:w="100" w:type="dxa"/>
              <w:left w:w="100" w:type="dxa"/>
              <w:bottom w:w="100" w:type="dxa"/>
              <w:right w:w="100" w:type="dxa"/>
            </w:tcMar>
            <w:vAlign w:val="center"/>
          </w:tcPr>
          <w:p w14:paraId="6D03F398"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4BA507AD"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r w:rsidR="00981024" w:rsidRPr="00981024" w14:paraId="3BE5A58A" w14:textId="77777777">
        <w:trPr>
          <w:trHeight w:val="420"/>
        </w:trPr>
        <w:tc>
          <w:tcPr>
            <w:tcW w:w="1110" w:type="dxa"/>
            <w:vMerge/>
            <w:shd w:val="clear" w:color="auto" w:fill="auto"/>
            <w:tcMar>
              <w:top w:w="100" w:type="dxa"/>
              <w:left w:w="100" w:type="dxa"/>
              <w:bottom w:w="100" w:type="dxa"/>
              <w:right w:w="100" w:type="dxa"/>
            </w:tcMar>
            <w:vAlign w:val="center"/>
          </w:tcPr>
          <w:p w14:paraId="2FE84162"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7C211B59"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Product finalization ($3k)</w:t>
            </w:r>
          </w:p>
        </w:tc>
        <w:tc>
          <w:tcPr>
            <w:tcW w:w="1095" w:type="dxa"/>
            <w:vMerge/>
            <w:shd w:val="clear" w:color="auto" w:fill="auto"/>
            <w:tcMar>
              <w:top w:w="100" w:type="dxa"/>
              <w:left w:w="100" w:type="dxa"/>
              <w:bottom w:w="100" w:type="dxa"/>
              <w:right w:w="100" w:type="dxa"/>
            </w:tcMar>
            <w:vAlign w:val="center"/>
          </w:tcPr>
          <w:p w14:paraId="1D2321DE"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67D6F0ED"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r w:rsidR="00981024" w:rsidRPr="00981024" w14:paraId="6410EFB8" w14:textId="77777777">
        <w:trPr>
          <w:trHeight w:val="420"/>
        </w:trPr>
        <w:tc>
          <w:tcPr>
            <w:tcW w:w="1110" w:type="dxa"/>
            <w:vMerge/>
            <w:shd w:val="clear" w:color="auto" w:fill="auto"/>
            <w:tcMar>
              <w:top w:w="100" w:type="dxa"/>
              <w:left w:w="100" w:type="dxa"/>
              <w:bottom w:w="100" w:type="dxa"/>
              <w:right w:w="100" w:type="dxa"/>
            </w:tcMar>
            <w:vAlign w:val="center"/>
          </w:tcPr>
          <w:p w14:paraId="740C791E"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6195" w:type="dxa"/>
            <w:shd w:val="clear" w:color="auto" w:fill="auto"/>
            <w:tcMar>
              <w:top w:w="100" w:type="dxa"/>
              <w:left w:w="100" w:type="dxa"/>
              <w:bottom w:w="100" w:type="dxa"/>
              <w:right w:w="100" w:type="dxa"/>
            </w:tcMar>
          </w:tcPr>
          <w:p w14:paraId="1D8F79DF" w14:textId="77777777" w:rsidR="008328CF" w:rsidRPr="00981024" w:rsidRDefault="00000000">
            <w:pPr>
              <w:widowControl w:val="0"/>
              <w:spacing w:line="240" w:lineRule="auto"/>
              <w:rPr>
                <w:color w:val="000000" w:themeColor="text1"/>
                <w:sz w:val="18"/>
                <w:szCs w:val="18"/>
              </w:rPr>
            </w:pPr>
            <w:r w:rsidRPr="00981024">
              <w:rPr>
                <w:color w:val="000000" w:themeColor="text1"/>
                <w:sz w:val="18"/>
                <w:szCs w:val="18"/>
              </w:rPr>
              <w:t>Development hand off and documentation ($1k)</w:t>
            </w:r>
          </w:p>
        </w:tc>
        <w:tc>
          <w:tcPr>
            <w:tcW w:w="1095" w:type="dxa"/>
            <w:vMerge/>
            <w:shd w:val="clear" w:color="auto" w:fill="auto"/>
            <w:tcMar>
              <w:top w:w="100" w:type="dxa"/>
              <w:left w:w="100" w:type="dxa"/>
              <w:bottom w:w="100" w:type="dxa"/>
              <w:right w:w="100" w:type="dxa"/>
            </w:tcMar>
            <w:vAlign w:val="center"/>
          </w:tcPr>
          <w:p w14:paraId="24433129" w14:textId="77777777" w:rsidR="008328CF" w:rsidRPr="00981024" w:rsidRDefault="008328CF">
            <w:pPr>
              <w:widowControl w:val="0"/>
              <w:pBdr>
                <w:top w:val="nil"/>
                <w:left w:val="nil"/>
                <w:bottom w:val="nil"/>
                <w:right w:val="nil"/>
                <w:between w:val="nil"/>
              </w:pBdr>
              <w:spacing w:line="240" w:lineRule="auto"/>
              <w:rPr>
                <w:color w:val="000000" w:themeColor="text1"/>
              </w:rPr>
            </w:pPr>
          </w:p>
        </w:tc>
        <w:tc>
          <w:tcPr>
            <w:tcW w:w="930" w:type="dxa"/>
            <w:vMerge/>
            <w:shd w:val="clear" w:color="auto" w:fill="auto"/>
            <w:tcMar>
              <w:top w:w="100" w:type="dxa"/>
              <w:left w:w="100" w:type="dxa"/>
              <w:bottom w:w="100" w:type="dxa"/>
              <w:right w:w="100" w:type="dxa"/>
            </w:tcMar>
            <w:vAlign w:val="center"/>
          </w:tcPr>
          <w:p w14:paraId="40C1C0DF" w14:textId="77777777" w:rsidR="008328CF" w:rsidRPr="00981024" w:rsidRDefault="008328CF">
            <w:pPr>
              <w:widowControl w:val="0"/>
              <w:pBdr>
                <w:top w:val="nil"/>
                <w:left w:val="nil"/>
                <w:bottom w:val="nil"/>
                <w:right w:val="nil"/>
                <w:between w:val="nil"/>
              </w:pBdr>
              <w:spacing w:line="240" w:lineRule="auto"/>
              <w:rPr>
                <w:color w:val="000000" w:themeColor="text1"/>
              </w:rPr>
            </w:pPr>
          </w:p>
        </w:tc>
      </w:tr>
    </w:tbl>
    <w:p w14:paraId="2BEA4AC1" w14:textId="77777777" w:rsidR="008328CF" w:rsidRPr="00981024" w:rsidRDefault="00000000">
      <w:pPr>
        <w:spacing w:after="200" w:line="240" w:lineRule="auto"/>
        <w:jc w:val="center"/>
        <w:rPr>
          <w:rFonts w:ascii="Times New Roman" w:hAnsi="Times New Roman" w:cs="Times New Roman"/>
          <w:b/>
          <w:color w:val="000000" w:themeColor="text1"/>
        </w:rPr>
      </w:pPr>
      <w:r w:rsidRPr="00981024">
        <w:rPr>
          <w:rFonts w:ascii="Times New Roman" w:hAnsi="Times New Roman" w:cs="Times New Roman"/>
          <w:b/>
          <w:color w:val="000000" w:themeColor="text1"/>
        </w:rPr>
        <w:lastRenderedPageBreak/>
        <w:t>References</w:t>
      </w:r>
    </w:p>
    <w:p w14:paraId="56429C7D" w14:textId="77777777" w:rsidR="008328CF" w:rsidRPr="00981024" w:rsidRDefault="00000000">
      <w:pPr>
        <w:widowControl w:val="0"/>
        <w:pBdr>
          <w:top w:val="nil"/>
          <w:left w:val="nil"/>
          <w:bottom w:val="nil"/>
          <w:right w:val="nil"/>
          <w:between w:val="nil"/>
        </w:pBdr>
        <w:spacing w:before="200"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w:t>
      </w:r>
      <w:r w:rsidRPr="00981024">
        <w:rPr>
          <w:rFonts w:ascii="Times New Roman" w:hAnsi="Times New Roman" w:cs="Times New Roman"/>
          <w:color w:val="000000" w:themeColor="text1"/>
        </w:rPr>
        <w:tab/>
      </w:r>
      <w:hyperlink r:id="rId19">
        <w:r w:rsidRPr="00981024">
          <w:rPr>
            <w:rFonts w:ascii="Times New Roman" w:hAnsi="Times New Roman" w:cs="Times New Roman"/>
            <w:color w:val="000000" w:themeColor="text1"/>
          </w:rPr>
          <w:t xml:space="preserve">Ceballos, G. </w:t>
        </w:r>
      </w:hyperlink>
      <w:hyperlink r:id="rId20">
        <w:r w:rsidRPr="00981024">
          <w:rPr>
            <w:rFonts w:ascii="Times New Roman" w:hAnsi="Times New Roman" w:cs="Times New Roman"/>
            <w:i/>
            <w:color w:val="000000" w:themeColor="text1"/>
          </w:rPr>
          <w:t>et al.</w:t>
        </w:r>
      </w:hyperlink>
      <w:hyperlink r:id="rId21">
        <w:r w:rsidRPr="00981024">
          <w:rPr>
            <w:rFonts w:ascii="Times New Roman" w:hAnsi="Times New Roman" w:cs="Times New Roman"/>
            <w:color w:val="000000" w:themeColor="text1"/>
          </w:rPr>
          <w:t xml:space="preserve"> Accelerated modern human–induced species losses: Entering the sixth mass extinction. </w:t>
        </w:r>
      </w:hyperlink>
      <w:hyperlink r:id="rId22">
        <w:r w:rsidRPr="00981024">
          <w:rPr>
            <w:rFonts w:ascii="Times New Roman" w:hAnsi="Times New Roman" w:cs="Times New Roman"/>
            <w:i/>
            <w:color w:val="000000" w:themeColor="text1"/>
          </w:rPr>
          <w:t>Science Advances</w:t>
        </w:r>
      </w:hyperlink>
      <w:hyperlink r:id="rId23">
        <w:r w:rsidRPr="00981024">
          <w:rPr>
            <w:rFonts w:ascii="Times New Roman" w:hAnsi="Times New Roman" w:cs="Times New Roman"/>
            <w:color w:val="000000" w:themeColor="text1"/>
          </w:rPr>
          <w:t xml:space="preserve"> </w:t>
        </w:r>
      </w:hyperlink>
      <w:hyperlink r:id="rId24">
        <w:r w:rsidRPr="00981024">
          <w:rPr>
            <w:rFonts w:ascii="Times New Roman" w:hAnsi="Times New Roman" w:cs="Times New Roman"/>
            <w:b/>
            <w:color w:val="000000" w:themeColor="text1"/>
          </w:rPr>
          <w:t>1</w:t>
        </w:r>
      </w:hyperlink>
      <w:hyperlink r:id="rId25">
        <w:r w:rsidRPr="00981024">
          <w:rPr>
            <w:rFonts w:ascii="Times New Roman" w:hAnsi="Times New Roman" w:cs="Times New Roman"/>
            <w:color w:val="000000" w:themeColor="text1"/>
          </w:rPr>
          <w:t>, e1400253 (2015).</w:t>
        </w:r>
      </w:hyperlink>
    </w:p>
    <w:p w14:paraId="547A4119"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w:t>
      </w:r>
      <w:r w:rsidRPr="00981024">
        <w:rPr>
          <w:rFonts w:ascii="Times New Roman" w:hAnsi="Times New Roman" w:cs="Times New Roman"/>
          <w:color w:val="000000" w:themeColor="text1"/>
        </w:rPr>
        <w:tab/>
      </w:r>
      <w:hyperlink r:id="rId26">
        <w:r w:rsidRPr="00981024">
          <w:rPr>
            <w:rFonts w:ascii="Times New Roman" w:hAnsi="Times New Roman" w:cs="Times New Roman"/>
            <w:color w:val="000000" w:themeColor="text1"/>
          </w:rPr>
          <w:t xml:space="preserve">Watson, J. E. M., Dudley, N., </w:t>
        </w:r>
        <w:proofErr w:type="spellStart"/>
        <w:r w:rsidRPr="00981024">
          <w:rPr>
            <w:rFonts w:ascii="Times New Roman" w:hAnsi="Times New Roman" w:cs="Times New Roman"/>
            <w:color w:val="000000" w:themeColor="text1"/>
          </w:rPr>
          <w:t>Segan</w:t>
        </w:r>
        <w:proofErr w:type="spellEnd"/>
        <w:r w:rsidRPr="00981024">
          <w:rPr>
            <w:rFonts w:ascii="Times New Roman" w:hAnsi="Times New Roman" w:cs="Times New Roman"/>
            <w:color w:val="000000" w:themeColor="text1"/>
          </w:rPr>
          <w:t xml:space="preserve">, D. B. &amp; Hockings, M. The performance and potential of protected areas. </w:t>
        </w:r>
      </w:hyperlink>
      <w:hyperlink r:id="rId27">
        <w:r w:rsidRPr="00981024">
          <w:rPr>
            <w:rFonts w:ascii="Times New Roman" w:hAnsi="Times New Roman" w:cs="Times New Roman"/>
            <w:i/>
            <w:color w:val="000000" w:themeColor="text1"/>
          </w:rPr>
          <w:t>Nature</w:t>
        </w:r>
      </w:hyperlink>
      <w:hyperlink r:id="rId28">
        <w:r w:rsidRPr="00981024">
          <w:rPr>
            <w:rFonts w:ascii="Times New Roman" w:hAnsi="Times New Roman" w:cs="Times New Roman"/>
            <w:color w:val="000000" w:themeColor="text1"/>
          </w:rPr>
          <w:t xml:space="preserve"> </w:t>
        </w:r>
      </w:hyperlink>
      <w:hyperlink r:id="rId29">
        <w:r w:rsidRPr="00981024">
          <w:rPr>
            <w:rFonts w:ascii="Times New Roman" w:hAnsi="Times New Roman" w:cs="Times New Roman"/>
            <w:b/>
            <w:color w:val="000000" w:themeColor="text1"/>
          </w:rPr>
          <w:t>515</w:t>
        </w:r>
      </w:hyperlink>
      <w:hyperlink r:id="rId30">
        <w:r w:rsidRPr="00981024">
          <w:rPr>
            <w:rFonts w:ascii="Times New Roman" w:hAnsi="Times New Roman" w:cs="Times New Roman"/>
            <w:color w:val="000000" w:themeColor="text1"/>
          </w:rPr>
          <w:t>, 67–73 (2014).</w:t>
        </w:r>
      </w:hyperlink>
    </w:p>
    <w:p w14:paraId="7120462E"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w:t>
      </w:r>
      <w:r w:rsidRPr="00981024">
        <w:rPr>
          <w:rFonts w:ascii="Times New Roman" w:hAnsi="Times New Roman" w:cs="Times New Roman"/>
          <w:color w:val="000000" w:themeColor="text1"/>
        </w:rPr>
        <w:tab/>
      </w:r>
      <w:hyperlink r:id="rId31">
        <w:r w:rsidRPr="00981024">
          <w:rPr>
            <w:rFonts w:ascii="Times New Roman" w:hAnsi="Times New Roman" w:cs="Times New Roman"/>
            <w:color w:val="000000" w:themeColor="text1"/>
          </w:rPr>
          <w:t xml:space="preserve">Meng, Z. </w:t>
        </w:r>
      </w:hyperlink>
      <w:hyperlink r:id="rId32">
        <w:r w:rsidRPr="00981024">
          <w:rPr>
            <w:rFonts w:ascii="Times New Roman" w:hAnsi="Times New Roman" w:cs="Times New Roman"/>
            <w:i/>
            <w:color w:val="000000" w:themeColor="text1"/>
          </w:rPr>
          <w:t>et al.</w:t>
        </w:r>
      </w:hyperlink>
      <w:hyperlink r:id="rId33">
        <w:r w:rsidRPr="00981024">
          <w:rPr>
            <w:rFonts w:ascii="Times New Roman" w:hAnsi="Times New Roman" w:cs="Times New Roman"/>
            <w:color w:val="000000" w:themeColor="text1"/>
          </w:rPr>
          <w:t xml:space="preserve"> Post-2020 biodiversity framework challenged by cropland expansion in protected areas. </w:t>
        </w:r>
      </w:hyperlink>
      <w:hyperlink r:id="rId34">
        <w:r w:rsidRPr="00981024">
          <w:rPr>
            <w:rFonts w:ascii="Times New Roman" w:hAnsi="Times New Roman" w:cs="Times New Roman"/>
            <w:i/>
            <w:color w:val="000000" w:themeColor="text1"/>
          </w:rPr>
          <w:t>Nature Sustainability</w:t>
        </w:r>
      </w:hyperlink>
      <w:hyperlink r:id="rId35">
        <w:r w:rsidRPr="00981024">
          <w:rPr>
            <w:rFonts w:ascii="Times New Roman" w:hAnsi="Times New Roman" w:cs="Times New Roman"/>
            <w:color w:val="000000" w:themeColor="text1"/>
          </w:rPr>
          <w:t xml:space="preserve"> 1–11 (2023).</w:t>
        </w:r>
      </w:hyperlink>
    </w:p>
    <w:p w14:paraId="7E313457"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4.</w:t>
      </w:r>
      <w:r w:rsidRPr="00981024">
        <w:rPr>
          <w:rFonts w:ascii="Times New Roman" w:hAnsi="Times New Roman" w:cs="Times New Roman"/>
          <w:color w:val="000000" w:themeColor="text1"/>
        </w:rPr>
        <w:tab/>
      </w:r>
      <w:hyperlink r:id="rId36">
        <w:r w:rsidRPr="00981024">
          <w:rPr>
            <w:rFonts w:ascii="Times New Roman" w:hAnsi="Times New Roman" w:cs="Times New Roman"/>
            <w:color w:val="000000" w:themeColor="text1"/>
          </w:rPr>
          <w:t xml:space="preserve">Dudley, N. &amp; Stolton, S. </w:t>
        </w:r>
      </w:hyperlink>
      <w:hyperlink r:id="rId37">
        <w:r w:rsidRPr="00981024">
          <w:rPr>
            <w:rFonts w:ascii="Times New Roman" w:hAnsi="Times New Roman" w:cs="Times New Roman"/>
            <w:i/>
            <w:color w:val="000000" w:themeColor="text1"/>
          </w:rPr>
          <w:t>Threats to forest protected areas : summary of a survey of 10 countries carried out in association with the World Commission on Protected Areas</w:t>
        </w:r>
      </w:hyperlink>
      <w:hyperlink r:id="rId38">
        <w:r w:rsidRPr="00981024">
          <w:rPr>
            <w:rFonts w:ascii="Times New Roman" w:hAnsi="Times New Roman" w:cs="Times New Roman"/>
            <w:color w:val="000000" w:themeColor="text1"/>
          </w:rPr>
          <w:t xml:space="preserve">. </w:t>
        </w:r>
      </w:hyperlink>
      <w:hyperlink r:id="rId39">
        <w:r w:rsidRPr="00981024">
          <w:rPr>
            <w:rFonts w:ascii="Times New Roman" w:hAnsi="Times New Roman" w:cs="Times New Roman"/>
            <w:color w:val="000000" w:themeColor="text1"/>
          </w:rPr>
          <w:t>https://policycommons.net/artifacts/1369313/threats-to-forest-protected-areas/1983485/</w:t>
        </w:r>
      </w:hyperlink>
      <w:hyperlink r:id="rId40">
        <w:r w:rsidRPr="00981024">
          <w:rPr>
            <w:rFonts w:ascii="Times New Roman" w:hAnsi="Times New Roman" w:cs="Times New Roman"/>
            <w:color w:val="000000" w:themeColor="text1"/>
          </w:rPr>
          <w:t xml:space="preserve"> (1999).</w:t>
        </w:r>
      </w:hyperlink>
    </w:p>
    <w:p w14:paraId="40B1E185"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5.</w:t>
      </w:r>
      <w:r w:rsidRPr="00981024">
        <w:rPr>
          <w:rFonts w:ascii="Times New Roman" w:hAnsi="Times New Roman" w:cs="Times New Roman"/>
          <w:color w:val="000000" w:themeColor="text1"/>
        </w:rPr>
        <w:tab/>
      </w:r>
      <w:hyperlink r:id="rId41">
        <w:r w:rsidRPr="00981024">
          <w:rPr>
            <w:rFonts w:ascii="Times New Roman" w:hAnsi="Times New Roman" w:cs="Times New Roman"/>
            <w:color w:val="000000" w:themeColor="text1"/>
          </w:rPr>
          <w:t xml:space="preserve">Singh, R. </w:t>
        </w:r>
      </w:hyperlink>
      <w:hyperlink r:id="rId42">
        <w:r w:rsidRPr="00981024">
          <w:rPr>
            <w:rFonts w:ascii="Times New Roman" w:hAnsi="Times New Roman" w:cs="Times New Roman"/>
            <w:i/>
            <w:color w:val="000000" w:themeColor="text1"/>
          </w:rPr>
          <w:t>et al.</w:t>
        </w:r>
      </w:hyperlink>
      <w:hyperlink r:id="rId43">
        <w:r w:rsidRPr="00981024">
          <w:rPr>
            <w:rFonts w:ascii="Times New Roman" w:hAnsi="Times New Roman" w:cs="Times New Roman"/>
            <w:color w:val="000000" w:themeColor="text1"/>
          </w:rPr>
          <w:t xml:space="preserve"> Impact of the COVID-19 pandemic on rangers and the role of rangers as a planetary health service. </w:t>
        </w:r>
      </w:hyperlink>
      <w:hyperlink r:id="rId44">
        <w:r w:rsidRPr="00981024">
          <w:rPr>
            <w:rFonts w:ascii="Times New Roman" w:hAnsi="Times New Roman" w:cs="Times New Roman"/>
            <w:i/>
            <w:color w:val="000000" w:themeColor="text1"/>
          </w:rPr>
          <w:t>Parks &amp; Recreation</w:t>
        </w:r>
      </w:hyperlink>
      <w:hyperlink r:id="rId45">
        <w:r w:rsidRPr="00981024">
          <w:rPr>
            <w:rFonts w:ascii="Times New Roman" w:hAnsi="Times New Roman" w:cs="Times New Roman"/>
            <w:color w:val="000000" w:themeColor="text1"/>
          </w:rPr>
          <w:t xml:space="preserve"> 119–134 (2021).</w:t>
        </w:r>
      </w:hyperlink>
    </w:p>
    <w:p w14:paraId="03258529"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6.</w:t>
      </w:r>
      <w:r w:rsidRPr="00981024">
        <w:rPr>
          <w:rFonts w:ascii="Times New Roman" w:hAnsi="Times New Roman" w:cs="Times New Roman"/>
          <w:color w:val="000000" w:themeColor="text1"/>
        </w:rPr>
        <w:tab/>
      </w:r>
      <w:hyperlink r:id="rId46">
        <w:r w:rsidRPr="00981024">
          <w:rPr>
            <w:rFonts w:ascii="Times New Roman" w:hAnsi="Times New Roman" w:cs="Times New Roman"/>
            <w:color w:val="000000" w:themeColor="text1"/>
          </w:rPr>
          <w:t xml:space="preserve">Laurance, W. F. </w:t>
        </w:r>
      </w:hyperlink>
      <w:hyperlink r:id="rId47">
        <w:r w:rsidRPr="00981024">
          <w:rPr>
            <w:rFonts w:ascii="Times New Roman" w:hAnsi="Times New Roman" w:cs="Times New Roman"/>
            <w:i/>
            <w:color w:val="000000" w:themeColor="text1"/>
          </w:rPr>
          <w:t>et al.</w:t>
        </w:r>
      </w:hyperlink>
      <w:hyperlink r:id="rId48">
        <w:r w:rsidRPr="00981024">
          <w:rPr>
            <w:rFonts w:ascii="Times New Roman" w:hAnsi="Times New Roman" w:cs="Times New Roman"/>
            <w:color w:val="000000" w:themeColor="text1"/>
          </w:rPr>
          <w:t xml:space="preserve"> Averting biodiversity collapse in tropical forest protected areas. </w:t>
        </w:r>
      </w:hyperlink>
      <w:hyperlink r:id="rId49">
        <w:r w:rsidRPr="00981024">
          <w:rPr>
            <w:rFonts w:ascii="Times New Roman" w:hAnsi="Times New Roman" w:cs="Times New Roman"/>
            <w:i/>
            <w:color w:val="000000" w:themeColor="text1"/>
          </w:rPr>
          <w:t>Nature</w:t>
        </w:r>
      </w:hyperlink>
      <w:hyperlink r:id="rId50">
        <w:r w:rsidRPr="00981024">
          <w:rPr>
            <w:rFonts w:ascii="Times New Roman" w:hAnsi="Times New Roman" w:cs="Times New Roman"/>
            <w:color w:val="000000" w:themeColor="text1"/>
          </w:rPr>
          <w:t xml:space="preserve"> </w:t>
        </w:r>
      </w:hyperlink>
      <w:hyperlink r:id="rId51">
        <w:r w:rsidRPr="00981024">
          <w:rPr>
            <w:rFonts w:ascii="Times New Roman" w:hAnsi="Times New Roman" w:cs="Times New Roman"/>
            <w:b/>
            <w:color w:val="000000" w:themeColor="text1"/>
          </w:rPr>
          <w:t>489</w:t>
        </w:r>
      </w:hyperlink>
      <w:hyperlink r:id="rId52">
        <w:r w:rsidRPr="00981024">
          <w:rPr>
            <w:rFonts w:ascii="Times New Roman" w:hAnsi="Times New Roman" w:cs="Times New Roman"/>
            <w:color w:val="000000" w:themeColor="text1"/>
          </w:rPr>
          <w:t>, 290–294 (2012).</w:t>
        </w:r>
      </w:hyperlink>
    </w:p>
    <w:p w14:paraId="51722134"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7.</w:t>
      </w:r>
      <w:r w:rsidRPr="00981024">
        <w:rPr>
          <w:rFonts w:ascii="Times New Roman" w:hAnsi="Times New Roman" w:cs="Times New Roman"/>
          <w:color w:val="000000" w:themeColor="text1"/>
        </w:rPr>
        <w:tab/>
      </w:r>
      <w:hyperlink r:id="rId53">
        <w:r w:rsidRPr="00981024">
          <w:rPr>
            <w:rFonts w:ascii="Times New Roman" w:hAnsi="Times New Roman" w:cs="Times New Roman"/>
            <w:color w:val="000000" w:themeColor="text1"/>
          </w:rPr>
          <w:t xml:space="preserve">Vicente, J., </w:t>
        </w:r>
        <w:proofErr w:type="spellStart"/>
        <w:r w:rsidRPr="00981024">
          <w:rPr>
            <w:rFonts w:ascii="Times New Roman" w:hAnsi="Times New Roman" w:cs="Times New Roman"/>
            <w:color w:val="000000" w:themeColor="text1"/>
          </w:rPr>
          <w:t>Vercauteren</w:t>
        </w:r>
        <w:proofErr w:type="spellEnd"/>
        <w:r w:rsidRPr="00981024">
          <w:rPr>
            <w:rFonts w:ascii="Times New Roman" w:hAnsi="Times New Roman" w:cs="Times New Roman"/>
            <w:color w:val="000000" w:themeColor="text1"/>
          </w:rPr>
          <w:t xml:space="preserve">, K. C. &amp; </w:t>
        </w:r>
        <w:proofErr w:type="spellStart"/>
        <w:r w:rsidRPr="00981024">
          <w:rPr>
            <w:rFonts w:ascii="Times New Roman" w:hAnsi="Times New Roman" w:cs="Times New Roman"/>
            <w:color w:val="000000" w:themeColor="text1"/>
          </w:rPr>
          <w:t>Gortázar</w:t>
        </w:r>
        <w:proofErr w:type="spellEnd"/>
        <w:r w:rsidRPr="00981024">
          <w:rPr>
            <w:rFonts w:ascii="Times New Roman" w:hAnsi="Times New Roman" w:cs="Times New Roman"/>
            <w:color w:val="000000" w:themeColor="text1"/>
          </w:rPr>
          <w:t xml:space="preserve">, C. </w:t>
        </w:r>
      </w:hyperlink>
      <w:hyperlink r:id="rId54">
        <w:r w:rsidRPr="00981024">
          <w:rPr>
            <w:rFonts w:ascii="Times New Roman" w:hAnsi="Times New Roman" w:cs="Times New Roman"/>
            <w:i/>
            <w:color w:val="000000" w:themeColor="text1"/>
          </w:rPr>
          <w:t>Diseases at the Wildlife - Livestock Interface: Research and Perspectives in a Changing World</w:t>
        </w:r>
      </w:hyperlink>
      <w:hyperlink r:id="rId55">
        <w:r w:rsidRPr="00981024">
          <w:rPr>
            <w:rFonts w:ascii="Times New Roman" w:hAnsi="Times New Roman" w:cs="Times New Roman"/>
            <w:color w:val="000000" w:themeColor="text1"/>
          </w:rPr>
          <w:t>. (Springer Nature, 2021).</w:t>
        </w:r>
      </w:hyperlink>
    </w:p>
    <w:p w14:paraId="2270A149"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8.</w:t>
      </w:r>
      <w:r w:rsidRPr="00981024">
        <w:rPr>
          <w:rFonts w:ascii="Times New Roman" w:hAnsi="Times New Roman" w:cs="Times New Roman"/>
          <w:color w:val="000000" w:themeColor="text1"/>
        </w:rPr>
        <w:tab/>
      </w:r>
      <w:hyperlink r:id="rId56">
        <w:proofErr w:type="spellStart"/>
        <w:r w:rsidRPr="00981024">
          <w:rPr>
            <w:rFonts w:ascii="Times New Roman" w:hAnsi="Times New Roman" w:cs="Times New Roman"/>
            <w:color w:val="000000" w:themeColor="text1"/>
          </w:rPr>
          <w:t>Groenenberg</w:t>
        </w:r>
        <w:proofErr w:type="spellEnd"/>
        <w:r w:rsidRPr="00981024">
          <w:rPr>
            <w:rFonts w:ascii="Times New Roman" w:hAnsi="Times New Roman" w:cs="Times New Roman"/>
            <w:color w:val="000000" w:themeColor="text1"/>
          </w:rPr>
          <w:t xml:space="preserve">, M. </w:t>
        </w:r>
      </w:hyperlink>
      <w:hyperlink r:id="rId57">
        <w:r w:rsidRPr="00981024">
          <w:rPr>
            <w:rFonts w:ascii="Times New Roman" w:hAnsi="Times New Roman" w:cs="Times New Roman"/>
            <w:i/>
            <w:color w:val="000000" w:themeColor="text1"/>
          </w:rPr>
          <w:t>et al.</w:t>
        </w:r>
      </w:hyperlink>
      <w:hyperlink r:id="rId58">
        <w:r w:rsidRPr="00981024">
          <w:rPr>
            <w:rFonts w:ascii="Times New Roman" w:hAnsi="Times New Roman" w:cs="Times New Roman"/>
            <w:color w:val="000000" w:themeColor="text1"/>
          </w:rPr>
          <w:t xml:space="preserve"> Snaring devastates terrestrial ungulates whilst sparing arboreal primates in Cambodia’s Eastern Plains Landscape. </w:t>
        </w:r>
      </w:hyperlink>
      <w:hyperlink r:id="rId59">
        <w:r w:rsidRPr="00981024">
          <w:rPr>
            <w:rFonts w:ascii="Times New Roman" w:hAnsi="Times New Roman" w:cs="Times New Roman"/>
            <w:i/>
            <w:color w:val="000000" w:themeColor="text1"/>
          </w:rPr>
          <w:t xml:space="preserve">Biol.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60">
        <w:r w:rsidRPr="00981024">
          <w:rPr>
            <w:rFonts w:ascii="Times New Roman" w:hAnsi="Times New Roman" w:cs="Times New Roman"/>
            <w:color w:val="000000" w:themeColor="text1"/>
          </w:rPr>
          <w:t xml:space="preserve"> </w:t>
        </w:r>
      </w:hyperlink>
      <w:hyperlink r:id="rId61">
        <w:r w:rsidRPr="00981024">
          <w:rPr>
            <w:rFonts w:ascii="Times New Roman" w:hAnsi="Times New Roman" w:cs="Times New Roman"/>
            <w:b/>
            <w:color w:val="000000" w:themeColor="text1"/>
          </w:rPr>
          <w:t>284</w:t>
        </w:r>
      </w:hyperlink>
      <w:hyperlink r:id="rId62">
        <w:r w:rsidRPr="00981024">
          <w:rPr>
            <w:rFonts w:ascii="Times New Roman" w:hAnsi="Times New Roman" w:cs="Times New Roman"/>
            <w:color w:val="000000" w:themeColor="text1"/>
          </w:rPr>
          <w:t>, 110195 (2023).</w:t>
        </w:r>
      </w:hyperlink>
    </w:p>
    <w:p w14:paraId="55E82C62"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9.</w:t>
      </w:r>
      <w:r w:rsidRPr="00981024">
        <w:rPr>
          <w:rFonts w:ascii="Times New Roman" w:hAnsi="Times New Roman" w:cs="Times New Roman"/>
          <w:color w:val="000000" w:themeColor="text1"/>
        </w:rPr>
        <w:tab/>
      </w:r>
      <w:hyperlink r:id="rId63">
        <w:proofErr w:type="spellStart"/>
        <w:r w:rsidRPr="00981024">
          <w:rPr>
            <w:rFonts w:ascii="Times New Roman" w:hAnsi="Times New Roman" w:cs="Times New Roman"/>
            <w:color w:val="000000" w:themeColor="text1"/>
          </w:rPr>
          <w:t>Figel</w:t>
        </w:r>
        <w:proofErr w:type="spellEnd"/>
        <w:r w:rsidRPr="00981024">
          <w:rPr>
            <w:rFonts w:ascii="Times New Roman" w:hAnsi="Times New Roman" w:cs="Times New Roman"/>
            <w:color w:val="000000" w:themeColor="text1"/>
          </w:rPr>
          <w:t xml:space="preserve">, J. J., </w:t>
        </w:r>
        <w:proofErr w:type="spellStart"/>
        <w:r w:rsidRPr="00981024">
          <w:rPr>
            <w:rFonts w:ascii="Times New Roman" w:hAnsi="Times New Roman" w:cs="Times New Roman"/>
            <w:color w:val="000000" w:themeColor="text1"/>
          </w:rPr>
          <w:t>Safriansyah</w:t>
        </w:r>
        <w:proofErr w:type="spellEnd"/>
        <w:r w:rsidRPr="00981024">
          <w:rPr>
            <w:rFonts w:ascii="Times New Roman" w:hAnsi="Times New Roman" w:cs="Times New Roman"/>
            <w:color w:val="000000" w:themeColor="text1"/>
          </w:rPr>
          <w:t xml:space="preserve">, R., </w:t>
        </w:r>
        <w:proofErr w:type="spellStart"/>
        <w:r w:rsidRPr="00981024">
          <w:rPr>
            <w:rFonts w:ascii="Times New Roman" w:hAnsi="Times New Roman" w:cs="Times New Roman"/>
            <w:color w:val="000000" w:themeColor="text1"/>
          </w:rPr>
          <w:t>Baabud</w:t>
        </w:r>
        <w:proofErr w:type="spellEnd"/>
        <w:r w:rsidRPr="00981024">
          <w:rPr>
            <w:rFonts w:ascii="Times New Roman" w:hAnsi="Times New Roman" w:cs="Times New Roman"/>
            <w:color w:val="000000" w:themeColor="text1"/>
          </w:rPr>
          <w:t xml:space="preserve">, S. F. &amp; Herman, Z. Snaring in a stronghold: Poaching and bycatch of critically endangered tigers in northern Sumatra, Indonesia. </w:t>
        </w:r>
      </w:hyperlink>
      <w:hyperlink r:id="rId64">
        <w:r w:rsidRPr="00981024">
          <w:rPr>
            <w:rFonts w:ascii="Times New Roman" w:hAnsi="Times New Roman" w:cs="Times New Roman"/>
            <w:i/>
            <w:color w:val="000000" w:themeColor="text1"/>
          </w:rPr>
          <w:t xml:space="preserve">Biol.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65">
        <w:r w:rsidRPr="00981024">
          <w:rPr>
            <w:rFonts w:ascii="Times New Roman" w:hAnsi="Times New Roman" w:cs="Times New Roman"/>
            <w:color w:val="000000" w:themeColor="text1"/>
          </w:rPr>
          <w:t xml:space="preserve"> </w:t>
        </w:r>
      </w:hyperlink>
      <w:hyperlink r:id="rId66">
        <w:r w:rsidRPr="00981024">
          <w:rPr>
            <w:rFonts w:ascii="Times New Roman" w:hAnsi="Times New Roman" w:cs="Times New Roman"/>
            <w:b/>
            <w:color w:val="000000" w:themeColor="text1"/>
          </w:rPr>
          <w:t>286</w:t>
        </w:r>
      </w:hyperlink>
      <w:hyperlink r:id="rId67">
        <w:r w:rsidRPr="00981024">
          <w:rPr>
            <w:rFonts w:ascii="Times New Roman" w:hAnsi="Times New Roman" w:cs="Times New Roman"/>
            <w:color w:val="000000" w:themeColor="text1"/>
          </w:rPr>
          <w:t>, 110274 (2023).</w:t>
        </w:r>
      </w:hyperlink>
    </w:p>
    <w:p w14:paraId="46FB94A7"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10.</w:t>
      </w:r>
      <w:r w:rsidRPr="00981024">
        <w:rPr>
          <w:rFonts w:ascii="Times New Roman" w:hAnsi="Times New Roman" w:cs="Times New Roman"/>
          <w:color w:val="000000" w:themeColor="text1"/>
        </w:rPr>
        <w:tab/>
      </w:r>
      <w:hyperlink r:id="rId68">
        <w:proofErr w:type="spellStart"/>
        <w:r w:rsidRPr="00981024">
          <w:rPr>
            <w:rFonts w:ascii="Times New Roman" w:hAnsi="Times New Roman" w:cs="Times New Roman"/>
            <w:color w:val="000000" w:themeColor="text1"/>
          </w:rPr>
          <w:t>Belecky</w:t>
        </w:r>
        <w:proofErr w:type="spellEnd"/>
        <w:r w:rsidRPr="00981024">
          <w:rPr>
            <w:rFonts w:ascii="Times New Roman" w:hAnsi="Times New Roman" w:cs="Times New Roman"/>
            <w:color w:val="000000" w:themeColor="text1"/>
          </w:rPr>
          <w:t xml:space="preserve">, M. &amp; Gray, T. N. E. </w:t>
        </w:r>
      </w:hyperlink>
      <w:hyperlink r:id="rId69">
        <w:r w:rsidRPr="00981024">
          <w:rPr>
            <w:rFonts w:ascii="Times New Roman" w:hAnsi="Times New Roman" w:cs="Times New Roman"/>
            <w:i/>
            <w:color w:val="000000" w:themeColor="text1"/>
          </w:rPr>
          <w:t>Silence of the Snares: Southeast Asia’s Snaring Crisis</w:t>
        </w:r>
      </w:hyperlink>
      <w:hyperlink r:id="rId70">
        <w:r w:rsidRPr="00981024">
          <w:rPr>
            <w:rFonts w:ascii="Times New Roman" w:hAnsi="Times New Roman" w:cs="Times New Roman"/>
            <w:color w:val="000000" w:themeColor="text1"/>
          </w:rPr>
          <w:t xml:space="preserve">. </w:t>
        </w:r>
      </w:hyperlink>
      <w:hyperlink r:id="rId71">
        <w:r w:rsidRPr="00981024">
          <w:rPr>
            <w:rFonts w:ascii="Times New Roman" w:hAnsi="Times New Roman" w:cs="Times New Roman"/>
            <w:color w:val="000000" w:themeColor="text1"/>
          </w:rPr>
          <w:t>WWF Tigers Alive Initiative</w:t>
        </w:r>
      </w:hyperlink>
      <w:hyperlink r:id="rId72">
        <w:r w:rsidRPr="00981024">
          <w:rPr>
            <w:rFonts w:ascii="Times New Roman" w:hAnsi="Times New Roman" w:cs="Times New Roman"/>
            <w:color w:val="000000" w:themeColor="text1"/>
          </w:rPr>
          <w:t xml:space="preserve"> (2020).</w:t>
        </w:r>
      </w:hyperlink>
    </w:p>
    <w:p w14:paraId="3C829778"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11.</w:t>
      </w:r>
      <w:r w:rsidRPr="00981024">
        <w:rPr>
          <w:rFonts w:ascii="Times New Roman" w:hAnsi="Times New Roman" w:cs="Times New Roman"/>
          <w:color w:val="000000" w:themeColor="text1"/>
        </w:rPr>
        <w:tab/>
      </w:r>
      <w:hyperlink r:id="rId73">
        <w:r w:rsidRPr="00981024">
          <w:rPr>
            <w:rFonts w:ascii="Times New Roman" w:hAnsi="Times New Roman" w:cs="Times New Roman"/>
            <w:color w:val="000000" w:themeColor="text1"/>
          </w:rPr>
          <w:t xml:space="preserve">Gray, T. N. E. </w:t>
        </w:r>
      </w:hyperlink>
      <w:hyperlink r:id="rId74">
        <w:r w:rsidRPr="00981024">
          <w:rPr>
            <w:rFonts w:ascii="Times New Roman" w:hAnsi="Times New Roman" w:cs="Times New Roman"/>
            <w:i/>
            <w:color w:val="000000" w:themeColor="text1"/>
          </w:rPr>
          <w:t>et al.</w:t>
        </w:r>
      </w:hyperlink>
      <w:hyperlink r:id="rId75">
        <w:r w:rsidRPr="00981024">
          <w:rPr>
            <w:rFonts w:ascii="Times New Roman" w:hAnsi="Times New Roman" w:cs="Times New Roman"/>
            <w:color w:val="000000" w:themeColor="text1"/>
          </w:rPr>
          <w:t xml:space="preserve"> The wildlife snaring crisis: an insidious and pervasive threat to biodiversity in Southeast Asia. </w:t>
        </w:r>
      </w:hyperlink>
      <w:hyperlink r:id="rId76">
        <w:proofErr w:type="spellStart"/>
        <w:r w:rsidRPr="00981024">
          <w:rPr>
            <w:rFonts w:ascii="Times New Roman" w:hAnsi="Times New Roman" w:cs="Times New Roman"/>
            <w:i/>
            <w:color w:val="000000" w:themeColor="text1"/>
          </w:rPr>
          <w:t>Biodivers</w:t>
        </w:r>
        <w:proofErr w:type="spellEnd"/>
        <w:r w:rsidRPr="00981024">
          <w:rPr>
            <w:rFonts w:ascii="Times New Roman" w:hAnsi="Times New Roman" w:cs="Times New Roman"/>
            <w:i/>
            <w:color w:val="000000" w:themeColor="text1"/>
          </w:rPr>
          <w:t xml:space="preserve">. </w:t>
        </w:r>
        <w:proofErr w:type="spellStart"/>
        <w:r w:rsidRPr="00981024">
          <w:rPr>
            <w:rFonts w:ascii="Times New Roman" w:hAnsi="Times New Roman" w:cs="Times New Roman"/>
            <w:i/>
            <w:color w:val="000000" w:themeColor="text1"/>
          </w:rPr>
          <w:t>Conserv</w:t>
        </w:r>
        <w:proofErr w:type="spellEnd"/>
        <w:r w:rsidRPr="00981024">
          <w:rPr>
            <w:rFonts w:ascii="Times New Roman" w:hAnsi="Times New Roman" w:cs="Times New Roman"/>
            <w:i/>
            <w:color w:val="000000" w:themeColor="text1"/>
          </w:rPr>
          <w:t>.</w:t>
        </w:r>
      </w:hyperlink>
      <w:hyperlink r:id="rId77">
        <w:r w:rsidRPr="00981024">
          <w:rPr>
            <w:rFonts w:ascii="Times New Roman" w:hAnsi="Times New Roman" w:cs="Times New Roman"/>
            <w:color w:val="000000" w:themeColor="text1"/>
          </w:rPr>
          <w:t xml:space="preserve"> </w:t>
        </w:r>
      </w:hyperlink>
      <w:hyperlink r:id="rId78">
        <w:r w:rsidRPr="00981024">
          <w:rPr>
            <w:rFonts w:ascii="Times New Roman" w:hAnsi="Times New Roman" w:cs="Times New Roman"/>
            <w:b/>
            <w:color w:val="000000" w:themeColor="text1"/>
          </w:rPr>
          <w:t>27</w:t>
        </w:r>
      </w:hyperlink>
      <w:hyperlink r:id="rId79">
        <w:r w:rsidRPr="00981024">
          <w:rPr>
            <w:rFonts w:ascii="Times New Roman" w:hAnsi="Times New Roman" w:cs="Times New Roman"/>
            <w:color w:val="000000" w:themeColor="text1"/>
          </w:rPr>
          <w:t>, 1031–1037 (2018).</w:t>
        </w:r>
      </w:hyperlink>
    </w:p>
    <w:p w14:paraId="78F9B766"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12.</w:t>
      </w:r>
      <w:r w:rsidRPr="00981024">
        <w:rPr>
          <w:rFonts w:ascii="Times New Roman" w:hAnsi="Times New Roman" w:cs="Times New Roman"/>
          <w:color w:val="000000" w:themeColor="text1"/>
        </w:rPr>
        <w:tab/>
      </w:r>
      <w:hyperlink r:id="rId80">
        <w:proofErr w:type="spellStart"/>
        <w:r w:rsidRPr="00981024">
          <w:rPr>
            <w:rFonts w:ascii="Times New Roman" w:hAnsi="Times New Roman" w:cs="Times New Roman"/>
            <w:color w:val="000000" w:themeColor="text1"/>
          </w:rPr>
          <w:t>Machalaba</w:t>
        </w:r>
        <w:proofErr w:type="spellEnd"/>
        <w:r w:rsidRPr="00981024">
          <w:rPr>
            <w:rFonts w:ascii="Times New Roman" w:hAnsi="Times New Roman" w:cs="Times New Roman"/>
            <w:color w:val="000000" w:themeColor="text1"/>
          </w:rPr>
          <w:t xml:space="preserve">, C., </w:t>
        </w:r>
        <w:proofErr w:type="spellStart"/>
        <w:r w:rsidRPr="00981024">
          <w:rPr>
            <w:rFonts w:ascii="Times New Roman" w:hAnsi="Times New Roman" w:cs="Times New Roman"/>
            <w:color w:val="000000" w:themeColor="text1"/>
          </w:rPr>
          <w:t>Feferholtz</w:t>
        </w:r>
        <w:proofErr w:type="spellEnd"/>
        <w:r w:rsidRPr="00981024">
          <w:rPr>
            <w:rFonts w:ascii="Times New Roman" w:hAnsi="Times New Roman" w:cs="Times New Roman"/>
            <w:color w:val="000000" w:themeColor="text1"/>
          </w:rPr>
          <w:t xml:space="preserve">, Y., </w:t>
        </w:r>
        <w:proofErr w:type="spellStart"/>
        <w:r w:rsidRPr="00981024">
          <w:rPr>
            <w:rFonts w:ascii="Times New Roman" w:hAnsi="Times New Roman" w:cs="Times New Roman"/>
            <w:color w:val="000000" w:themeColor="text1"/>
          </w:rPr>
          <w:t>Uhart</w:t>
        </w:r>
        <w:proofErr w:type="spellEnd"/>
        <w:r w:rsidRPr="00981024">
          <w:rPr>
            <w:rFonts w:ascii="Times New Roman" w:hAnsi="Times New Roman" w:cs="Times New Roman"/>
            <w:color w:val="000000" w:themeColor="text1"/>
          </w:rPr>
          <w:t xml:space="preserve">, M. &amp; </w:t>
        </w:r>
        <w:proofErr w:type="spellStart"/>
        <w:r w:rsidRPr="00981024">
          <w:rPr>
            <w:rFonts w:ascii="Times New Roman" w:hAnsi="Times New Roman" w:cs="Times New Roman"/>
            <w:color w:val="000000" w:themeColor="text1"/>
          </w:rPr>
          <w:t>Karesh</w:t>
        </w:r>
        <w:proofErr w:type="spellEnd"/>
        <w:r w:rsidRPr="00981024">
          <w:rPr>
            <w:rFonts w:ascii="Times New Roman" w:hAnsi="Times New Roman" w:cs="Times New Roman"/>
            <w:color w:val="000000" w:themeColor="text1"/>
          </w:rPr>
          <w:t xml:space="preserve">, W. B. Wildlife conservation status and disease trends: ten years of reports to the Worldwide Monitoring System for Wild Animal Diseases. </w:t>
        </w:r>
      </w:hyperlink>
      <w:hyperlink r:id="rId81">
        <w:r w:rsidRPr="00981024">
          <w:rPr>
            <w:rFonts w:ascii="Times New Roman" w:hAnsi="Times New Roman" w:cs="Times New Roman"/>
            <w:i/>
            <w:color w:val="000000" w:themeColor="text1"/>
          </w:rPr>
          <w:t>Rev. Sci. Tech.</w:t>
        </w:r>
      </w:hyperlink>
      <w:hyperlink r:id="rId82">
        <w:r w:rsidRPr="00981024">
          <w:rPr>
            <w:rFonts w:ascii="Times New Roman" w:hAnsi="Times New Roman" w:cs="Times New Roman"/>
            <w:color w:val="000000" w:themeColor="text1"/>
          </w:rPr>
          <w:t xml:space="preserve"> </w:t>
        </w:r>
      </w:hyperlink>
      <w:hyperlink r:id="rId83">
        <w:r w:rsidRPr="00981024">
          <w:rPr>
            <w:rFonts w:ascii="Times New Roman" w:hAnsi="Times New Roman" w:cs="Times New Roman"/>
            <w:b/>
            <w:color w:val="000000" w:themeColor="text1"/>
          </w:rPr>
          <w:t>39</w:t>
        </w:r>
      </w:hyperlink>
      <w:hyperlink r:id="rId84">
        <w:r w:rsidRPr="00981024">
          <w:rPr>
            <w:rFonts w:ascii="Times New Roman" w:hAnsi="Times New Roman" w:cs="Times New Roman"/>
            <w:color w:val="000000" w:themeColor="text1"/>
          </w:rPr>
          <w:t>, 991–1001 (2020).</w:t>
        </w:r>
      </w:hyperlink>
    </w:p>
    <w:p w14:paraId="1EFDB7F9"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13.</w:t>
      </w:r>
      <w:r w:rsidRPr="00981024">
        <w:rPr>
          <w:rFonts w:ascii="Times New Roman" w:hAnsi="Times New Roman" w:cs="Times New Roman"/>
          <w:color w:val="000000" w:themeColor="text1"/>
        </w:rPr>
        <w:tab/>
      </w:r>
      <w:hyperlink r:id="rId85">
        <w:proofErr w:type="spellStart"/>
        <w:r w:rsidRPr="00981024">
          <w:rPr>
            <w:rFonts w:ascii="Times New Roman" w:hAnsi="Times New Roman" w:cs="Times New Roman"/>
            <w:color w:val="000000" w:themeColor="text1"/>
          </w:rPr>
          <w:t>Ferreyra</w:t>
        </w:r>
        <w:proofErr w:type="spellEnd"/>
        <w:r w:rsidRPr="00981024">
          <w:rPr>
            <w:rFonts w:ascii="Times New Roman" w:hAnsi="Times New Roman" w:cs="Times New Roman"/>
            <w:color w:val="000000" w:themeColor="text1"/>
          </w:rPr>
          <w:t xml:space="preserve">, H. D. V. </w:t>
        </w:r>
      </w:hyperlink>
      <w:hyperlink r:id="rId86">
        <w:r w:rsidRPr="00981024">
          <w:rPr>
            <w:rFonts w:ascii="Times New Roman" w:hAnsi="Times New Roman" w:cs="Times New Roman"/>
            <w:i/>
            <w:color w:val="000000" w:themeColor="text1"/>
          </w:rPr>
          <w:t>et al.</w:t>
        </w:r>
      </w:hyperlink>
      <w:hyperlink r:id="rId87">
        <w:r w:rsidRPr="00981024">
          <w:rPr>
            <w:rFonts w:ascii="Times New Roman" w:hAnsi="Times New Roman" w:cs="Times New Roman"/>
            <w:color w:val="000000" w:themeColor="text1"/>
          </w:rPr>
          <w:t xml:space="preserve"> Sarcoptic mange outbreak decimates South American wild camelid populations in San Guillermo National Park, Argentina. </w:t>
        </w:r>
      </w:hyperlink>
      <w:hyperlink r:id="rId88">
        <w:proofErr w:type="spellStart"/>
        <w:r w:rsidRPr="00981024">
          <w:rPr>
            <w:rFonts w:ascii="Times New Roman" w:hAnsi="Times New Roman" w:cs="Times New Roman"/>
            <w:i/>
            <w:color w:val="000000" w:themeColor="text1"/>
          </w:rPr>
          <w:t>PLoS</w:t>
        </w:r>
        <w:proofErr w:type="spellEnd"/>
        <w:r w:rsidRPr="00981024">
          <w:rPr>
            <w:rFonts w:ascii="Times New Roman" w:hAnsi="Times New Roman" w:cs="Times New Roman"/>
            <w:i/>
            <w:color w:val="000000" w:themeColor="text1"/>
          </w:rPr>
          <w:t xml:space="preserve"> One</w:t>
        </w:r>
      </w:hyperlink>
      <w:hyperlink r:id="rId89">
        <w:r w:rsidRPr="00981024">
          <w:rPr>
            <w:rFonts w:ascii="Times New Roman" w:hAnsi="Times New Roman" w:cs="Times New Roman"/>
            <w:color w:val="000000" w:themeColor="text1"/>
          </w:rPr>
          <w:t xml:space="preserve"> </w:t>
        </w:r>
      </w:hyperlink>
      <w:hyperlink r:id="rId90">
        <w:r w:rsidRPr="00981024">
          <w:rPr>
            <w:rFonts w:ascii="Times New Roman" w:hAnsi="Times New Roman" w:cs="Times New Roman"/>
            <w:b/>
            <w:color w:val="000000" w:themeColor="text1"/>
          </w:rPr>
          <w:t>17</w:t>
        </w:r>
      </w:hyperlink>
      <w:hyperlink r:id="rId91">
        <w:r w:rsidRPr="00981024">
          <w:rPr>
            <w:rFonts w:ascii="Times New Roman" w:hAnsi="Times New Roman" w:cs="Times New Roman"/>
            <w:color w:val="000000" w:themeColor="text1"/>
          </w:rPr>
          <w:t>, e0256616 (2022).</w:t>
        </w:r>
      </w:hyperlink>
    </w:p>
    <w:p w14:paraId="06877EF0"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14.</w:t>
      </w:r>
      <w:r w:rsidRPr="00981024">
        <w:rPr>
          <w:rFonts w:ascii="Times New Roman" w:hAnsi="Times New Roman" w:cs="Times New Roman"/>
          <w:color w:val="000000" w:themeColor="text1"/>
        </w:rPr>
        <w:tab/>
      </w:r>
      <w:hyperlink r:id="rId92">
        <w:r w:rsidRPr="00981024">
          <w:rPr>
            <w:rFonts w:ascii="Times New Roman" w:hAnsi="Times New Roman" w:cs="Times New Roman"/>
            <w:color w:val="000000" w:themeColor="text1"/>
          </w:rPr>
          <w:t xml:space="preserve">UNEP-WCMC. Protected Planet: The World Database on Protected Areas. </w:t>
        </w:r>
      </w:hyperlink>
      <w:hyperlink r:id="rId93">
        <w:r w:rsidRPr="00981024">
          <w:rPr>
            <w:rFonts w:ascii="Times New Roman" w:hAnsi="Times New Roman" w:cs="Times New Roman"/>
            <w:i/>
            <w:color w:val="000000" w:themeColor="text1"/>
          </w:rPr>
          <w:t>The World Database on Protected Areas</w:t>
        </w:r>
      </w:hyperlink>
      <w:hyperlink r:id="rId94">
        <w:r w:rsidRPr="00981024">
          <w:rPr>
            <w:rFonts w:ascii="Times New Roman" w:hAnsi="Times New Roman" w:cs="Times New Roman"/>
            <w:color w:val="000000" w:themeColor="text1"/>
          </w:rPr>
          <w:t xml:space="preserve"> </w:t>
        </w:r>
      </w:hyperlink>
      <w:hyperlink r:id="rId95">
        <w:r w:rsidRPr="00981024">
          <w:rPr>
            <w:rFonts w:ascii="Times New Roman" w:hAnsi="Times New Roman" w:cs="Times New Roman"/>
            <w:color w:val="000000" w:themeColor="text1"/>
          </w:rPr>
          <w:t>https://www.protectedplanet.net/</w:t>
        </w:r>
      </w:hyperlink>
      <w:hyperlink r:id="rId96">
        <w:r w:rsidRPr="00981024">
          <w:rPr>
            <w:rFonts w:ascii="Times New Roman" w:hAnsi="Times New Roman" w:cs="Times New Roman"/>
            <w:color w:val="000000" w:themeColor="text1"/>
          </w:rPr>
          <w:t xml:space="preserve"> (2019).</w:t>
        </w:r>
      </w:hyperlink>
    </w:p>
    <w:p w14:paraId="171D6880"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15.</w:t>
      </w:r>
      <w:r w:rsidRPr="00981024">
        <w:rPr>
          <w:rFonts w:ascii="Times New Roman" w:hAnsi="Times New Roman" w:cs="Times New Roman"/>
          <w:color w:val="000000" w:themeColor="text1"/>
        </w:rPr>
        <w:tab/>
      </w:r>
      <w:hyperlink r:id="rId97">
        <w:proofErr w:type="spellStart"/>
        <w:r w:rsidRPr="00981024">
          <w:rPr>
            <w:rFonts w:ascii="Times New Roman" w:hAnsi="Times New Roman" w:cs="Times New Roman"/>
            <w:color w:val="000000" w:themeColor="text1"/>
          </w:rPr>
          <w:t>Machalaba</w:t>
        </w:r>
        <w:proofErr w:type="spellEnd"/>
        <w:r w:rsidRPr="00981024">
          <w:rPr>
            <w:rFonts w:ascii="Times New Roman" w:hAnsi="Times New Roman" w:cs="Times New Roman"/>
            <w:color w:val="000000" w:themeColor="text1"/>
          </w:rPr>
          <w:t xml:space="preserve">, C., </w:t>
        </w:r>
        <w:proofErr w:type="spellStart"/>
        <w:r w:rsidRPr="00981024">
          <w:rPr>
            <w:rFonts w:ascii="Times New Roman" w:hAnsi="Times New Roman" w:cs="Times New Roman"/>
            <w:color w:val="000000" w:themeColor="text1"/>
          </w:rPr>
          <w:t>Uhart</w:t>
        </w:r>
        <w:proofErr w:type="spellEnd"/>
        <w:r w:rsidRPr="00981024">
          <w:rPr>
            <w:rFonts w:ascii="Times New Roman" w:hAnsi="Times New Roman" w:cs="Times New Roman"/>
            <w:color w:val="000000" w:themeColor="text1"/>
          </w:rPr>
          <w:t>, M., Ryser-</w:t>
        </w:r>
        <w:proofErr w:type="spellStart"/>
        <w:r w:rsidRPr="00981024">
          <w:rPr>
            <w:rFonts w:ascii="Times New Roman" w:hAnsi="Times New Roman" w:cs="Times New Roman"/>
            <w:color w:val="000000" w:themeColor="text1"/>
          </w:rPr>
          <w:t>Degiorgis</w:t>
        </w:r>
        <w:proofErr w:type="spellEnd"/>
        <w:r w:rsidRPr="00981024">
          <w:rPr>
            <w:rFonts w:ascii="Times New Roman" w:hAnsi="Times New Roman" w:cs="Times New Roman"/>
            <w:color w:val="000000" w:themeColor="text1"/>
          </w:rPr>
          <w:t xml:space="preserve">, M.-P. &amp; </w:t>
        </w:r>
        <w:proofErr w:type="spellStart"/>
        <w:r w:rsidRPr="00981024">
          <w:rPr>
            <w:rFonts w:ascii="Times New Roman" w:hAnsi="Times New Roman" w:cs="Times New Roman"/>
            <w:color w:val="000000" w:themeColor="text1"/>
          </w:rPr>
          <w:t>Karesh</w:t>
        </w:r>
        <w:proofErr w:type="spellEnd"/>
        <w:r w:rsidRPr="00981024">
          <w:rPr>
            <w:rFonts w:ascii="Times New Roman" w:hAnsi="Times New Roman" w:cs="Times New Roman"/>
            <w:color w:val="000000" w:themeColor="text1"/>
          </w:rPr>
          <w:t xml:space="preserve">, W. B. Gaps in health security related to wildlife and environment affecting pandemic prevention and preparedness, 2007-2020. </w:t>
        </w:r>
      </w:hyperlink>
      <w:hyperlink r:id="rId98">
        <w:r w:rsidRPr="00981024">
          <w:rPr>
            <w:rFonts w:ascii="Times New Roman" w:hAnsi="Times New Roman" w:cs="Times New Roman"/>
            <w:i/>
            <w:color w:val="000000" w:themeColor="text1"/>
          </w:rPr>
          <w:t>Bull. World Health Organ.</w:t>
        </w:r>
      </w:hyperlink>
      <w:hyperlink r:id="rId99">
        <w:r w:rsidRPr="00981024">
          <w:rPr>
            <w:rFonts w:ascii="Times New Roman" w:hAnsi="Times New Roman" w:cs="Times New Roman"/>
            <w:color w:val="000000" w:themeColor="text1"/>
          </w:rPr>
          <w:t xml:space="preserve"> </w:t>
        </w:r>
      </w:hyperlink>
      <w:hyperlink r:id="rId100">
        <w:r w:rsidRPr="00981024">
          <w:rPr>
            <w:rFonts w:ascii="Times New Roman" w:hAnsi="Times New Roman" w:cs="Times New Roman"/>
            <w:b/>
            <w:color w:val="000000" w:themeColor="text1"/>
          </w:rPr>
          <w:t>99</w:t>
        </w:r>
      </w:hyperlink>
      <w:hyperlink r:id="rId101">
        <w:r w:rsidRPr="00981024">
          <w:rPr>
            <w:rFonts w:ascii="Times New Roman" w:hAnsi="Times New Roman" w:cs="Times New Roman"/>
            <w:color w:val="000000" w:themeColor="text1"/>
          </w:rPr>
          <w:t>, 342–350B (2021).</w:t>
        </w:r>
      </w:hyperlink>
    </w:p>
    <w:p w14:paraId="5E3EA986"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16.</w:t>
      </w:r>
      <w:r w:rsidRPr="00981024">
        <w:rPr>
          <w:rFonts w:ascii="Times New Roman" w:hAnsi="Times New Roman" w:cs="Times New Roman"/>
          <w:color w:val="000000" w:themeColor="text1"/>
        </w:rPr>
        <w:tab/>
      </w:r>
      <w:hyperlink r:id="rId102">
        <w:r w:rsidRPr="00981024">
          <w:rPr>
            <w:rFonts w:ascii="Times New Roman" w:hAnsi="Times New Roman" w:cs="Times New Roman"/>
            <w:color w:val="000000" w:themeColor="text1"/>
          </w:rPr>
          <w:t xml:space="preserve">World Organization for Animal Health. </w:t>
        </w:r>
      </w:hyperlink>
      <w:hyperlink r:id="rId103">
        <w:r w:rsidRPr="00981024">
          <w:rPr>
            <w:rFonts w:ascii="Times New Roman" w:hAnsi="Times New Roman" w:cs="Times New Roman"/>
            <w:i/>
            <w:color w:val="000000" w:themeColor="text1"/>
          </w:rPr>
          <w:t>In-country Wildlife Disease Surveillance Survey Report</w:t>
        </w:r>
      </w:hyperlink>
      <w:hyperlink r:id="rId104">
        <w:r w:rsidRPr="00981024">
          <w:rPr>
            <w:rFonts w:ascii="Times New Roman" w:hAnsi="Times New Roman" w:cs="Times New Roman"/>
            <w:color w:val="000000" w:themeColor="text1"/>
          </w:rPr>
          <w:t>. (2023).</w:t>
        </w:r>
      </w:hyperlink>
    </w:p>
    <w:p w14:paraId="24FA6E45"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17.</w:t>
      </w:r>
      <w:r w:rsidRPr="00981024">
        <w:rPr>
          <w:rFonts w:ascii="Times New Roman" w:hAnsi="Times New Roman" w:cs="Times New Roman"/>
          <w:color w:val="000000" w:themeColor="text1"/>
        </w:rPr>
        <w:tab/>
      </w:r>
      <w:hyperlink r:id="rId105">
        <w:r w:rsidRPr="00981024">
          <w:rPr>
            <w:rFonts w:ascii="Times New Roman" w:hAnsi="Times New Roman" w:cs="Times New Roman"/>
            <w:color w:val="000000" w:themeColor="text1"/>
          </w:rPr>
          <w:t xml:space="preserve">Lawson, B. </w:t>
        </w:r>
      </w:hyperlink>
      <w:hyperlink r:id="rId106">
        <w:r w:rsidRPr="00981024">
          <w:rPr>
            <w:rFonts w:ascii="Times New Roman" w:hAnsi="Times New Roman" w:cs="Times New Roman"/>
            <w:i/>
            <w:color w:val="000000" w:themeColor="text1"/>
          </w:rPr>
          <w:t>et al.</w:t>
        </w:r>
      </w:hyperlink>
      <w:hyperlink r:id="rId107">
        <w:r w:rsidRPr="00981024">
          <w:rPr>
            <w:rFonts w:ascii="Times New Roman" w:hAnsi="Times New Roman" w:cs="Times New Roman"/>
            <w:color w:val="000000" w:themeColor="text1"/>
          </w:rPr>
          <w:t xml:space="preserve"> How to Start Up a National Wildlife Health Surveillance </w:t>
        </w:r>
        <w:proofErr w:type="spellStart"/>
        <w:r w:rsidRPr="00981024">
          <w:rPr>
            <w:rFonts w:ascii="Times New Roman" w:hAnsi="Times New Roman" w:cs="Times New Roman"/>
            <w:color w:val="000000" w:themeColor="text1"/>
          </w:rPr>
          <w:t>Programme</w:t>
        </w:r>
        <w:proofErr w:type="spellEnd"/>
        <w:r w:rsidRPr="00981024">
          <w:rPr>
            <w:rFonts w:ascii="Times New Roman" w:hAnsi="Times New Roman" w:cs="Times New Roman"/>
            <w:color w:val="000000" w:themeColor="text1"/>
          </w:rPr>
          <w:t xml:space="preserve">. </w:t>
        </w:r>
      </w:hyperlink>
      <w:hyperlink r:id="rId108">
        <w:r w:rsidRPr="00981024">
          <w:rPr>
            <w:rFonts w:ascii="Times New Roman" w:hAnsi="Times New Roman" w:cs="Times New Roman"/>
            <w:i/>
            <w:color w:val="000000" w:themeColor="text1"/>
          </w:rPr>
          <w:t>Animals (Basel)</w:t>
        </w:r>
      </w:hyperlink>
      <w:hyperlink r:id="rId109">
        <w:r w:rsidRPr="00981024">
          <w:rPr>
            <w:rFonts w:ascii="Times New Roman" w:hAnsi="Times New Roman" w:cs="Times New Roman"/>
            <w:color w:val="000000" w:themeColor="text1"/>
          </w:rPr>
          <w:t xml:space="preserve"> </w:t>
        </w:r>
      </w:hyperlink>
      <w:hyperlink r:id="rId110">
        <w:r w:rsidRPr="00981024">
          <w:rPr>
            <w:rFonts w:ascii="Times New Roman" w:hAnsi="Times New Roman" w:cs="Times New Roman"/>
            <w:b/>
            <w:color w:val="000000" w:themeColor="text1"/>
          </w:rPr>
          <w:t>11</w:t>
        </w:r>
      </w:hyperlink>
      <w:hyperlink r:id="rId111">
        <w:r w:rsidRPr="00981024">
          <w:rPr>
            <w:rFonts w:ascii="Times New Roman" w:hAnsi="Times New Roman" w:cs="Times New Roman"/>
            <w:color w:val="000000" w:themeColor="text1"/>
          </w:rPr>
          <w:t>, (2021).</w:t>
        </w:r>
      </w:hyperlink>
    </w:p>
    <w:p w14:paraId="366518D2"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18.</w:t>
      </w:r>
      <w:r w:rsidRPr="00981024">
        <w:rPr>
          <w:rFonts w:ascii="Times New Roman" w:hAnsi="Times New Roman" w:cs="Times New Roman"/>
          <w:color w:val="000000" w:themeColor="text1"/>
        </w:rPr>
        <w:tab/>
      </w:r>
      <w:hyperlink r:id="rId112">
        <w:r w:rsidRPr="00981024">
          <w:rPr>
            <w:rFonts w:ascii="Times New Roman" w:hAnsi="Times New Roman" w:cs="Times New Roman"/>
            <w:color w:val="000000" w:themeColor="text1"/>
          </w:rPr>
          <w:t>Ryser-</w:t>
        </w:r>
        <w:proofErr w:type="spellStart"/>
        <w:r w:rsidRPr="00981024">
          <w:rPr>
            <w:rFonts w:ascii="Times New Roman" w:hAnsi="Times New Roman" w:cs="Times New Roman"/>
            <w:color w:val="000000" w:themeColor="text1"/>
          </w:rPr>
          <w:t>Degiorgis</w:t>
        </w:r>
        <w:proofErr w:type="spellEnd"/>
        <w:r w:rsidRPr="00981024">
          <w:rPr>
            <w:rFonts w:ascii="Times New Roman" w:hAnsi="Times New Roman" w:cs="Times New Roman"/>
            <w:color w:val="000000" w:themeColor="text1"/>
          </w:rPr>
          <w:t xml:space="preserve">, M.-P. Wildlife health investigations: needs, challenges and recommendations. </w:t>
        </w:r>
      </w:hyperlink>
      <w:hyperlink r:id="rId113">
        <w:r w:rsidRPr="00981024">
          <w:rPr>
            <w:rFonts w:ascii="Times New Roman" w:hAnsi="Times New Roman" w:cs="Times New Roman"/>
            <w:i/>
            <w:color w:val="000000" w:themeColor="text1"/>
          </w:rPr>
          <w:t>BMC Vet. Res.</w:t>
        </w:r>
      </w:hyperlink>
      <w:hyperlink r:id="rId114">
        <w:r w:rsidRPr="00981024">
          <w:rPr>
            <w:rFonts w:ascii="Times New Roman" w:hAnsi="Times New Roman" w:cs="Times New Roman"/>
            <w:color w:val="000000" w:themeColor="text1"/>
          </w:rPr>
          <w:t xml:space="preserve"> </w:t>
        </w:r>
      </w:hyperlink>
      <w:hyperlink r:id="rId115">
        <w:r w:rsidRPr="00981024">
          <w:rPr>
            <w:rFonts w:ascii="Times New Roman" w:hAnsi="Times New Roman" w:cs="Times New Roman"/>
            <w:b/>
            <w:color w:val="000000" w:themeColor="text1"/>
          </w:rPr>
          <w:t>9</w:t>
        </w:r>
      </w:hyperlink>
      <w:hyperlink r:id="rId116">
        <w:r w:rsidRPr="00981024">
          <w:rPr>
            <w:rFonts w:ascii="Times New Roman" w:hAnsi="Times New Roman" w:cs="Times New Roman"/>
            <w:color w:val="000000" w:themeColor="text1"/>
          </w:rPr>
          <w:t>, 223 (2013).</w:t>
        </w:r>
      </w:hyperlink>
    </w:p>
    <w:p w14:paraId="5F75FC44"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19.</w:t>
      </w:r>
      <w:r w:rsidRPr="00981024">
        <w:rPr>
          <w:rFonts w:ascii="Times New Roman" w:hAnsi="Times New Roman" w:cs="Times New Roman"/>
          <w:color w:val="000000" w:themeColor="text1"/>
        </w:rPr>
        <w:tab/>
      </w:r>
      <w:hyperlink r:id="rId117">
        <w:proofErr w:type="spellStart"/>
        <w:r w:rsidRPr="00981024">
          <w:rPr>
            <w:rFonts w:ascii="Times New Roman" w:hAnsi="Times New Roman" w:cs="Times New Roman"/>
            <w:color w:val="000000" w:themeColor="text1"/>
          </w:rPr>
          <w:t>Stallknecht</w:t>
        </w:r>
        <w:proofErr w:type="spellEnd"/>
        <w:r w:rsidRPr="00981024">
          <w:rPr>
            <w:rFonts w:ascii="Times New Roman" w:hAnsi="Times New Roman" w:cs="Times New Roman"/>
            <w:color w:val="000000" w:themeColor="text1"/>
          </w:rPr>
          <w:t xml:space="preserve">, D. E. Impediments to wildlife disease surveillance, research, and diagnostics. </w:t>
        </w:r>
      </w:hyperlink>
      <w:hyperlink r:id="rId118">
        <w:proofErr w:type="spellStart"/>
        <w:r w:rsidRPr="00981024">
          <w:rPr>
            <w:rFonts w:ascii="Times New Roman" w:hAnsi="Times New Roman" w:cs="Times New Roman"/>
            <w:i/>
            <w:color w:val="000000" w:themeColor="text1"/>
          </w:rPr>
          <w:t>Curr</w:t>
        </w:r>
        <w:proofErr w:type="spellEnd"/>
        <w:r w:rsidRPr="00981024">
          <w:rPr>
            <w:rFonts w:ascii="Times New Roman" w:hAnsi="Times New Roman" w:cs="Times New Roman"/>
            <w:i/>
            <w:color w:val="000000" w:themeColor="text1"/>
          </w:rPr>
          <w:t xml:space="preserve">. Top. </w:t>
        </w:r>
        <w:proofErr w:type="spellStart"/>
        <w:r w:rsidRPr="00981024">
          <w:rPr>
            <w:rFonts w:ascii="Times New Roman" w:hAnsi="Times New Roman" w:cs="Times New Roman"/>
            <w:i/>
            <w:color w:val="000000" w:themeColor="text1"/>
          </w:rPr>
          <w:t>Microbiol</w:t>
        </w:r>
        <w:proofErr w:type="spellEnd"/>
        <w:r w:rsidRPr="00981024">
          <w:rPr>
            <w:rFonts w:ascii="Times New Roman" w:hAnsi="Times New Roman" w:cs="Times New Roman"/>
            <w:i/>
            <w:color w:val="000000" w:themeColor="text1"/>
          </w:rPr>
          <w:t>. Immunol.</w:t>
        </w:r>
      </w:hyperlink>
      <w:hyperlink r:id="rId119">
        <w:r w:rsidRPr="00981024">
          <w:rPr>
            <w:rFonts w:ascii="Times New Roman" w:hAnsi="Times New Roman" w:cs="Times New Roman"/>
            <w:color w:val="000000" w:themeColor="text1"/>
          </w:rPr>
          <w:t xml:space="preserve"> </w:t>
        </w:r>
      </w:hyperlink>
      <w:hyperlink r:id="rId120">
        <w:r w:rsidRPr="00981024">
          <w:rPr>
            <w:rFonts w:ascii="Times New Roman" w:hAnsi="Times New Roman" w:cs="Times New Roman"/>
            <w:b/>
            <w:color w:val="000000" w:themeColor="text1"/>
          </w:rPr>
          <w:t>315</w:t>
        </w:r>
      </w:hyperlink>
      <w:hyperlink r:id="rId121">
        <w:r w:rsidRPr="00981024">
          <w:rPr>
            <w:rFonts w:ascii="Times New Roman" w:hAnsi="Times New Roman" w:cs="Times New Roman"/>
            <w:color w:val="000000" w:themeColor="text1"/>
          </w:rPr>
          <w:t>, 445–461 (2007).</w:t>
        </w:r>
      </w:hyperlink>
    </w:p>
    <w:p w14:paraId="4C5B9D96"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20.</w:t>
      </w:r>
      <w:r w:rsidRPr="00981024">
        <w:rPr>
          <w:rFonts w:ascii="Times New Roman" w:hAnsi="Times New Roman" w:cs="Times New Roman"/>
          <w:color w:val="000000" w:themeColor="text1"/>
        </w:rPr>
        <w:tab/>
      </w:r>
      <w:hyperlink r:id="rId122">
        <w:r w:rsidRPr="00981024">
          <w:rPr>
            <w:rFonts w:ascii="Times New Roman" w:hAnsi="Times New Roman" w:cs="Times New Roman"/>
            <w:color w:val="000000" w:themeColor="text1"/>
          </w:rPr>
          <w:t xml:space="preserve">Stephen, C. </w:t>
        </w:r>
      </w:hyperlink>
      <w:hyperlink r:id="rId123">
        <w:r w:rsidRPr="00981024">
          <w:rPr>
            <w:rFonts w:ascii="Times New Roman" w:hAnsi="Times New Roman" w:cs="Times New Roman"/>
            <w:i/>
            <w:color w:val="000000" w:themeColor="text1"/>
          </w:rPr>
          <w:t>et al.</w:t>
        </w:r>
      </w:hyperlink>
      <w:hyperlink r:id="rId124">
        <w:r w:rsidRPr="00981024">
          <w:rPr>
            <w:rFonts w:ascii="Times New Roman" w:hAnsi="Times New Roman" w:cs="Times New Roman"/>
            <w:color w:val="000000" w:themeColor="text1"/>
          </w:rPr>
          <w:t xml:space="preserve"> Proposed attributes of national wildlife health </w:t>
        </w:r>
        <w:proofErr w:type="spellStart"/>
        <w:r w:rsidRPr="00981024">
          <w:rPr>
            <w:rFonts w:ascii="Times New Roman" w:hAnsi="Times New Roman" w:cs="Times New Roman"/>
            <w:color w:val="000000" w:themeColor="text1"/>
          </w:rPr>
          <w:t>programmes</w:t>
        </w:r>
        <w:proofErr w:type="spellEnd"/>
        <w:r w:rsidRPr="00981024">
          <w:rPr>
            <w:rFonts w:ascii="Times New Roman" w:hAnsi="Times New Roman" w:cs="Times New Roman"/>
            <w:color w:val="000000" w:themeColor="text1"/>
          </w:rPr>
          <w:t xml:space="preserve">. </w:t>
        </w:r>
      </w:hyperlink>
      <w:hyperlink r:id="rId125">
        <w:r w:rsidRPr="00981024">
          <w:rPr>
            <w:rFonts w:ascii="Times New Roman" w:hAnsi="Times New Roman" w:cs="Times New Roman"/>
            <w:i/>
            <w:color w:val="000000" w:themeColor="text1"/>
          </w:rPr>
          <w:t xml:space="preserve">Revue </w:t>
        </w:r>
        <w:proofErr w:type="spellStart"/>
        <w:r w:rsidRPr="00981024">
          <w:rPr>
            <w:rFonts w:ascii="Times New Roman" w:hAnsi="Times New Roman" w:cs="Times New Roman"/>
            <w:i/>
            <w:color w:val="000000" w:themeColor="text1"/>
          </w:rPr>
          <w:t>Scientifique</w:t>
        </w:r>
        <w:proofErr w:type="spellEnd"/>
        <w:r w:rsidRPr="00981024">
          <w:rPr>
            <w:rFonts w:ascii="Times New Roman" w:hAnsi="Times New Roman" w:cs="Times New Roman"/>
            <w:i/>
            <w:color w:val="000000" w:themeColor="text1"/>
          </w:rPr>
          <w:t xml:space="preserve"> et Technique-Office International des Epizooties</w:t>
        </w:r>
      </w:hyperlink>
      <w:hyperlink r:id="rId126">
        <w:r w:rsidRPr="00981024">
          <w:rPr>
            <w:rFonts w:ascii="Times New Roman" w:hAnsi="Times New Roman" w:cs="Times New Roman"/>
            <w:color w:val="000000" w:themeColor="text1"/>
          </w:rPr>
          <w:t xml:space="preserve"> </w:t>
        </w:r>
      </w:hyperlink>
      <w:hyperlink r:id="rId127">
        <w:r w:rsidRPr="00981024">
          <w:rPr>
            <w:rFonts w:ascii="Times New Roman" w:hAnsi="Times New Roman" w:cs="Times New Roman"/>
            <w:b/>
            <w:color w:val="000000" w:themeColor="text1"/>
          </w:rPr>
          <w:t>37</w:t>
        </w:r>
      </w:hyperlink>
      <w:hyperlink r:id="rId128">
        <w:r w:rsidRPr="00981024">
          <w:rPr>
            <w:rFonts w:ascii="Times New Roman" w:hAnsi="Times New Roman" w:cs="Times New Roman"/>
            <w:color w:val="000000" w:themeColor="text1"/>
          </w:rPr>
          <w:t>, (2018).</w:t>
        </w:r>
      </w:hyperlink>
    </w:p>
    <w:p w14:paraId="71B95802"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21.</w:t>
      </w:r>
      <w:r w:rsidRPr="00981024">
        <w:rPr>
          <w:rFonts w:ascii="Times New Roman" w:hAnsi="Times New Roman" w:cs="Times New Roman"/>
          <w:color w:val="000000" w:themeColor="text1"/>
        </w:rPr>
        <w:tab/>
      </w:r>
      <w:hyperlink r:id="rId129">
        <w:proofErr w:type="spellStart"/>
        <w:r w:rsidRPr="00981024">
          <w:rPr>
            <w:rFonts w:ascii="Times New Roman" w:hAnsi="Times New Roman" w:cs="Times New Roman"/>
            <w:color w:val="000000" w:themeColor="text1"/>
          </w:rPr>
          <w:t>Sleeman</w:t>
        </w:r>
        <w:proofErr w:type="spellEnd"/>
        <w:r w:rsidRPr="00981024">
          <w:rPr>
            <w:rFonts w:ascii="Times New Roman" w:hAnsi="Times New Roman" w:cs="Times New Roman"/>
            <w:color w:val="000000" w:themeColor="text1"/>
          </w:rPr>
          <w:t>, J. M., Brand, C. J. &amp; Wright, S. D. Strategies for Wildlife Disease Surveillance. (2012).</w:t>
        </w:r>
      </w:hyperlink>
    </w:p>
    <w:p w14:paraId="6E7240BB"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22.</w:t>
      </w:r>
      <w:r w:rsidRPr="00981024">
        <w:rPr>
          <w:rFonts w:ascii="Times New Roman" w:hAnsi="Times New Roman" w:cs="Times New Roman"/>
          <w:color w:val="000000" w:themeColor="text1"/>
        </w:rPr>
        <w:tab/>
      </w:r>
      <w:hyperlink r:id="rId130">
        <w:proofErr w:type="spellStart"/>
        <w:r w:rsidRPr="00981024">
          <w:rPr>
            <w:rFonts w:ascii="Times New Roman" w:hAnsi="Times New Roman" w:cs="Times New Roman"/>
            <w:color w:val="000000" w:themeColor="text1"/>
          </w:rPr>
          <w:t>Merianos</w:t>
        </w:r>
        <w:proofErr w:type="spellEnd"/>
        <w:r w:rsidRPr="00981024">
          <w:rPr>
            <w:rFonts w:ascii="Times New Roman" w:hAnsi="Times New Roman" w:cs="Times New Roman"/>
            <w:color w:val="000000" w:themeColor="text1"/>
          </w:rPr>
          <w:t xml:space="preserve">, A. Surveillance and response to disease emergence. </w:t>
        </w:r>
      </w:hyperlink>
      <w:hyperlink r:id="rId131">
        <w:proofErr w:type="spellStart"/>
        <w:r w:rsidRPr="00981024">
          <w:rPr>
            <w:rFonts w:ascii="Times New Roman" w:hAnsi="Times New Roman" w:cs="Times New Roman"/>
            <w:i/>
            <w:color w:val="000000" w:themeColor="text1"/>
          </w:rPr>
          <w:t>Curr</w:t>
        </w:r>
        <w:proofErr w:type="spellEnd"/>
        <w:r w:rsidRPr="00981024">
          <w:rPr>
            <w:rFonts w:ascii="Times New Roman" w:hAnsi="Times New Roman" w:cs="Times New Roman"/>
            <w:i/>
            <w:color w:val="000000" w:themeColor="text1"/>
          </w:rPr>
          <w:t xml:space="preserve">. Top. </w:t>
        </w:r>
        <w:proofErr w:type="spellStart"/>
        <w:r w:rsidRPr="00981024">
          <w:rPr>
            <w:rFonts w:ascii="Times New Roman" w:hAnsi="Times New Roman" w:cs="Times New Roman"/>
            <w:i/>
            <w:color w:val="000000" w:themeColor="text1"/>
          </w:rPr>
          <w:t>Microbiol</w:t>
        </w:r>
        <w:proofErr w:type="spellEnd"/>
        <w:r w:rsidRPr="00981024">
          <w:rPr>
            <w:rFonts w:ascii="Times New Roman" w:hAnsi="Times New Roman" w:cs="Times New Roman"/>
            <w:i/>
            <w:color w:val="000000" w:themeColor="text1"/>
          </w:rPr>
          <w:t>. Immunol.</w:t>
        </w:r>
      </w:hyperlink>
      <w:hyperlink r:id="rId132">
        <w:r w:rsidRPr="00981024">
          <w:rPr>
            <w:rFonts w:ascii="Times New Roman" w:hAnsi="Times New Roman" w:cs="Times New Roman"/>
            <w:color w:val="000000" w:themeColor="text1"/>
          </w:rPr>
          <w:t xml:space="preserve"> </w:t>
        </w:r>
      </w:hyperlink>
      <w:hyperlink r:id="rId133">
        <w:r w:rsidRPr="00981024">
          <w:rPr>
            <w:rFonts w:ascii="Times New Roman" w:hAnsi="Times New Roman" w:cs="Times New Roman"/>
            <w:b/>
            <w:color w:val="000000" w:themeColor="text1"/>
          </w:rPr>
          <w:t>315</w:t>
        </w:r>
      </w:hyperlink>
      <w:hyperlink r:id="rId134">
        <w:r w:rsidRPr="00981024">
          <w:rPr>
            <w:rFonts w:ascii="Times New Roman" w:hAnsi="Times New Roman" w:cs="Times New Roman"/>
            <w:color w:val="000000" w:themeColor="text1"/>
          </w:rPr>
          <w:t>, 477–509 (2007).</w:t>
        </w:r>
      </w:hyperlink>
    </w:p>
    <w:p w14:paraId="302A3774"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23.</w:t>
      </w:r>
      <w:r w:rsidRPr="00981024">
        <w:rPr>
          <w:rFonts w:ascii="Times New Roman" w:hAnsi="Times New Roman" w:cs="Times New Roman"/>
          <w:color w:val="000000" w:themeColor="text1"/>
        </w:rPr>
        <w:tab/>
      </w:r>
      <w:hyperlink r:id="rId135">
        <w:r w:rsidRPr="00981024">
          <w:rPr>
            <w:rFonts w:ascii="Times New Roman" w:hAnsi="Times New Roman" w:cs="Times New Roman"/>
            <w:color w:val="000000" w:themeColor="text1"/>
          </w:rPr>
          <w:t xml:space="preserve">Worsley-Tonks, K. E. L. </w:t>
        </w:r>
      </w:hyperlink>
      <w:hyperlink r:id="rId136">
        <w:r w:rsidRPr="00981024">
          <w:rPr>
            <w:rFonts w:ascii="Times New Roman" w:hAnsi="Times New Roman" w:cs="Times New Roman"/>
            <w:i/>
            <w:color w:val="000000" w:themeColor="text1"/>
          </w:rPr>
          <w:t>et al.</w:t>
        </w:r>
      </w:hyperlink>
      <w:hyperlink r:id="rId137">
        <w:r w:rsidRPr="00981024">
          <w:rPr>
            <w:rFonts w:ascii="Times New Roman" w:hAnsi="Times New Roman" w:cs="Times New Roman"/>
            <w:color w:val="000000" w:themeColor="text1"/>
          </w:rPr>
          <w:t xml:space="preserve"> Strengthening global health security by improving disease surveillance in remote rural areas of low-income and middle-income countries. </w:t>
        </w:r>
      </w:hyperlink>
      <w:hyperlink r:id="rId138">
        <w:r w:rsidRPr="00981024">
          <w:rPr>
            <w:rFonts w:ascii="Times New Roman" w:hAnsi="Times New Roman" w:cs="Times New Roman"/>
            <w:i/>
            <w:color w:val="000000" w:themeColor="text1"/>
          </w:rPr>
          <w:t>Lancet Glob Health</w:t>
        </w:r>
      </w:hyperlink>
      <w:hyperlink r:id="rId139">
        <w:r w:rsidRPr="00981024">
          <w:rPr>
            <w:rFonts w:ascii="Times New Roman" w:hAnsi="Times New Roman" w:cs="Times New Roman"/>
            <w:color w:val="000000" w:themeColor="text1"/>
          </w:rPr>
          <w:t xml:space="preserve"> </w:t>
        </w:r>
      </w:hyperlink>
      <w:hyperlink r:id="rId140">
        <w:r w:rsidRPr="00981024">
          <w:rPr>
            <w:rFonts w:ascii="Times New Roman" w:hAnsi="Times New Roman" w:cs="Times New Roman"/>
            <w:b/>
            <w:color w:val="000000" w:themeColor="text1"/>
          </w:rPr>
          <w:t>10</w:t>
        </w:r>
      </w:hyperlink>
      <w:hyperlink r:id="rId141">
        <w:r w:rsidRPr="00981024">
          <w:rPr>
            <w:rFonts w:ascii="Times New Roman" w:hAnsi="Times New Roman" w:cs="Times New Roman"/>
            <w:color w:val="000000" w:themeColor="text1"/>
          </w:rPr>
          <w:t>, e579–e584 (2022).</w:t>
        </w:r>
      </w:hyperlink>
    </w:p>
    <w:p w14:paraId="5E9E17CF"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24.</w:t>
      </w:r>
      <w:r w:rsidRPr="00981024">
        <w:rPr>
          <w:rFonts w:ascii="Times New Roman" w:hAnsi="Times New Roman" w:cs="Times New Roman"/>
          <w:color w:val="000000" w:themeColor="text1"/>
        </w:rPr>
        <w:tab/>
      </w:r>
      <w:hyperlink r:id="rId142">
        <w:r w:rsidRPr="00981024">
          <w:rPr>
            <w:rFonts w:ascii="Times New Roman" w:hAnsi="Times New Roman" w:cs="Times New Roman"/>
            <w:color w:val="000000" w:themeColor="text1"/>
          </w:rPr>
          <w:t xml:space="preserve">World Bank &amp; Food and Agriculture Organization of the United Nations. </w:t>
        </w:r>
      </w:hyperlink>
      <w:hyperlink r:id="rId143">
        <w:r w:rsidRPr="00981024">
          <w:rPr>
            <w:rFonts w:ascii="Times New Roman" w:hAnsi="Times New Roman" w:cs="Times New Roman"/>
            <w:i/>
            <w:color w:val="000000" w:themeColor="text1"/>
          </w:rPr>
          <w:t>Reducing pandemics risks at source: Wildlife, environment and One Health foundations in East and South Asia</w:t>
        </w:r>
      </w:hyperlink>
      <w:hyperlink r:id="rId144">
        <w:r w:rsidRPr="00981024">
          <w:rPr>
            <w:rFonts w:ascii="Times New Roman" w:hAnsi="Times New Roman" w:cs="Times New Roman"/>
            <w:color w:val="000000" w:themeColor="text1"/>
          </w:rPr>
          <w:t>. (Food &amp; Agriculture Org., 2022).</w:t>
        </w:r>
      </w:hyperlink>
    </w:p>
    <w:p w14:paraId="720442A7"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25.</w:t>
      </w:r>
      <w:r w:rsidRPr="00981024">
        <w:rPr>
          <w:rFonts w:ascii="Times New Roman" w:hAnsi="Times New Roman" w:cs="Times New Roman"/>
          <w:color w:val="000000" w:themeColor="text1"/>
        </w:rPr>
        <w:tab/>
      </w:r>
      <w:hyperlink r:id="rId145">
        <w:proofErr w:type="spellStart"/>
        <w:r w:rsidRPr="00981024">
          <w:rPr>
            <w:rFonts w:ascii="Times New Roman" w:hAnsi="Times New Roman" w:cs="Times New Roman"/>
            <w:color w:val="000000" w:themeColor="text1"/>
          </w:rPr>
          <w:t>Pruvot</w:t>
        </w:r>
        <w:proofErr w:type="spellEnd"/>
        <w:r w:rsidRPr="00981024">
          <w:rPr>
            <w:rFonts w:ascii="Times New Roman" w:hAnsi="Times New Roman" w:cs="Times New Roman"/>
            <w:color w:val="000000" w:themeColor="text1"/>
          </w:rPr>
          <w:t xml:space="preserve">, M. </w:t>
        </w:r>
      </w:hyperlink>
      <w:hyperlink r:id="rId146">
        <w:r w:rsidRPr="00981024">
          <w:rPr>
            <w:rFonts w:ascii="Times New Roman" w:hAnsi="Times New Roman" w:cs="Times New Roman"/>
            <w:i/>
            <w:color w:val="000000" w:themeColor="text1"/>
          </w:rPr>
          <w:t>et al.</w:t>
        </w:r>
      </w:hyperlink>
      <w:hyperlink r:id="rId147">
        <w:r w:rsidRPr="00981024">
          <w:rPr>
            <w:rFonts w:ascii="Times New Roman" w:hAnsi="Times New Roman" w:cs="Times New Roman"/>
            <w:color w:val="000000" w:themeColor="text1"/>
          </w:rPr>
          <w:t xml:space="preserve"> </w:t>
        </w:r>
        <w:proofErr w:type="spellStart"/>
        <w:r w:rsidRPr="00981024">
          <w:rPr>
            <w:rFonts w:ascii="Times New Roman" w:hAnsi="Times New Roman" w:cs="Times New Roman"/>
            <w:color w:val="000000" w:themeColor="text1"/>
          </w:rPr>
          <w:t>WildHealthNet</w:t>
        </w:r>
        <w:proofErr w:type="spellEnd"/>
        <w:r w:rsidRPr="00981024">
          <w:rPr>
            <w:rFonts w:ascii="Times New Roman" w:hAnsi="Times New Roman" w:cs="Times New Roman"/>
            <w:color w:val="000000" w:themeColor="text1"/>
          </w:rPr>
          <w:t xml:space="preserve">: Supporting the development of sustainable wildlife health surveillance networks in Southeast Asia. </w:t>
        </w:r>
      </w:hyperlink>
      <w:hyperlink r:id="rId148">
        <w:r w:rsidRPr="00981024">
          <w:rPr>
            <w:rFonts w:ascii="Times New Roman" w:hAnsi="Times New Roman" w:cs="Times New Roman"/>
            <w:i/>
            <w:color w:val="000000" w:themeColor="text1"/>
          </w:rPr>
          <w:t>Sci. Total Environ.</w:t>
        </w:r>
      </w:hyperlink>
      <w:hyperlink r:id="rId149">
        <w:r w:rsidRPr="00981024">
          <w:rPr>
            <w:rFonts w:ascii="Times New Roman" w:hAnsi="Times New Roman" w:cs="Times New Roman"/>
            <w:color w:val="000000" w:themeColor="text1"/>
          </w:rPr>
          <w:t xml:space="preserve"> </w:t>
        </w:r>
      </w:hyperlink>
      <w:hyperlink r:id="rId150">
        <w:r w:rsidRPr="00981024">
          <w:rPr>
            <w:rFonts w:ascii="Times New Roman" w:hAnsi="Times New Roman" w:cs="Times New Roman"/>
            <w:b/>
            <w:color w:val="000000" w:themeColor="text1"/>
          </w:rPr>
          <w:t>863</w:t>
        </w:r>
      </w:hyperlink>
      <w:hyperlink r:id="rId151">
        <w:r w:rsidRPr="00981024">
          <w:rPr>
            <w:rFonts w:ascii="Times New Roman" w:hAnsi="Times New Roman" w:cs="Times New Roman"/>
            <w:color w:val="000000" w:themeColor="text1"/>
          </w:rPr>
          <w:t>, 160748 (2023).</w:t>
        </w:r>
      </w:hyperlink>
    </w:p>
    <w:p w14:paraId="287DF46F"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26.</w:t>
      </w:r>
      <w:r w:rsidRPr="00981024">
        <w:rPr>
          <w:rFonts w:ascii="Times New Roman" w:hAnsi="Times New Roman" w:cs="Times New Roman"/>
          <w:color w:val="000000" w:themeColor="text1"/>
        </w:rPr>
        <w:tab/>
      </w:r>
      <w:hyperlink r:id="rId152">
        <w:r w:rsidRPr="00981024">
          <w:rPr>
            <w:rFonts w:ascii="Times New Roman" w:hAnsi="Times New Roman" w:cs="Times New Roman"/>
            <w:color w:val="000000" w:themeColor="text1"/>
          </w:rPr>
          <w:t xml:space="preserve">World Organisation for Animal Health. Wildlife Health Framework ‘Protecting Wildlife Health to Achieve OneHealth’. </w:t>
        </w:r>
      </w:hyperlink>
      <w:hyperlink r:id="rId153">
        <w:r w:rsidRPr="00981024">
          <w:rPr>
            <w:rFonts w:ascii="Times New Roman" w:hAnsi="Times New Roman" w:cs="Times New Roman"/>
            <w:color w:val="000000" w:themeColor="text1"/>
          </w:rPr>
          <w:t>https://www.oie.int/fileadmin/Home/eng/Internationa_Standard_Setting/docs/pdf/WGWildlife/A_Wildlifehealth_conceptnote.pdf</w:t>
        </w:r>
      </w:hyperlink>
      <w:hyperlink r:id="rId154">
        <w:r w:rsidRPr="00981024">
          <w:rPr>
            <w:rFonts w:ascii="Times New Roman" w:hAnsi="Times New Roman" w:cs="Times New Roman"/>
            <w:color w:val="000000" w:themeColor="text1"/>
          </w:rPr>
          <w:t xml:space="preserve"> (2021).</w:t>
        </w:r>
      </w:hyperlink>
    </w:p>
    <w:p w14:paraId="0317123B"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27.</w:t>
      </w:r>
      <w:r w:rsidRPr="00981024">
        <w:rPr>
          <w:rFonts w:ascii="Times New Roman" w:hAnsi="Times New Roman" w:cs="Times New Roman"/>
          <w:color w:val="000000" w:themeColor="text1"/>
        </w:rPr>
        <w:tab/>
      </w:r>
      <w:hyperlink r:id="rId155">
        <w:r w:rsidRPr="00981024">
          <w:rPr>
            <w:rFonts w:ascii="Times New Roman" w:hAnsi="Times New Roman" w:cs="Times New Roman"/>
            <w:color w:val="000000" w:themeColor="text1"/>
          </w:rPr>
          <w:t xml:space="preserve">World Organisation for Animal Health. </w:t>
        </w:r>
      </w:hyperlink>
      <w:hyperlink r:id="rId156">
        <w:r w:rsidRPr="00981024">
          <w:rPr>
            <w:rFonts w:ascii="Times New Roman" w:hAnsi="Times New Roman" w:cs="Times New Roman"/>
            <w:i/>
            <w:color w:val="000000" w:themeColor="text1"/>
          </w:rPr>
          <w:t>Training Manual on Wildlife Health Information Management - Fifth Cycle</w:t>
        </w:r>
      </w:hyperlink>
      <w:hyperlink r:id="rId157">
        <w:r w:rsidRPr="00981024">
          <w:rPr>
            <w:rFonts w:ascii="Times New Roman" w:hAnsi="Times New Roman" w:cs="Times New Roman"/>
            <w:color w:val="000000" w:themeColor="text1"/>
          </w:rPr>
          <w:t xml:space="preserve">. </w:t>
        </w:r>
      </w:hyperlink>
      <w:hyperlink r:id="rId158">
        <w:r w:rsidRPr="00981024">
          <w:rPr>
            <w:rFonts w:ascii="Times New Roman" w:hAnsi="Times New Roman" w:cs="Times New Roman"/>
            <w:color w:val="000000" w:themeColor="text1"/>
          </w:rPr>
          <w:t>https://www.woah.org/app/uploads/2021/03/a-training-manual-wildlife-5.pdf</w:t>
        </w:r>
      </w:hyperlink>
      <w:hyperlink r:id="rId159">
        <w:r w:rsidRPr="00981024">
          <w:rPr>
            <w:rFonts w:ascii="Times New Roman" w:hAnsi="Times New Roman" w:cs="Times New Roman"/>
            <w:color w:val="000000" w:themeColor="text1"/>
          </w:rPr>
          <w:t xml:space="preserve"> (2018).</w:t>
        </w:r>
      </w:hyperlink>
    </w:p>
    <w:p w14:paraId="272314FC"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28.</w:t>
      </w:r>
      <w:r w:rsidRPr="00981024">
        <w:rPr>
          <w:rFonts w:ascii="Times New Roman" w:hAnsi="Times New Roman" w:cs="Times New Roman"/>
          <w:color w:val="000000" w:themeColor="text1"/>
        </w:rPr>
        <w:tab/>
      </w:r>
      <w:hyperlink r:id="rId160">
        <w:r w:rsidRPr="00981024">
          <w:rPr>
            <w:rFonts w:ascii="Times New Roman" w:hAnsi="Times New Roman" w:cs="Times New Roman"/>
            <w:color w:val="000000" w:themeColor="text1"/>
          </w:rPr>
          <w:t xml:space="preserve">World Organisation for Animal Health. </w:t>
        </w:r>
      </w:hyperlink>
      <w:hyperlink r:id="rId161">
        <w:r w:rsidRPr="00981024">
          <w:rPr>
            <w:rFonts w:ascii="Times New Roman" w:hAnsi="Times New Roman" w:cs="Times New Roman"/>
            <w:i/>
            <w:color w:val="000000" w:themeColor="text1"/>
          </w:rPr>
          <w:t>Training Manual on Wildlife Diseases and Surveillance</w:t>
        </w:r>
      </w:hyperlink>
      <w:hyperlink r:id="rId162">
        <w:r w:rsidRPr="00981024">
          <w:rPr>
            <w:rFonts w:ascii="Times New Roman" w:hAnsi="Times New Roman" w:cs="Times New Roman"/>
            <w:color w:val="000000" w:themeColor="text1"/>
          </w:rPr>
          <w:t xml:space="preserve">. </w:t>
        </w:r>
      </w:hyperlink>
      <w:hyperlink r:id="rId163">
        <w:r w:rsidRPr="00981024">
          <w:rPr>
            <w:rFonts w:ascii="Times New Roman" w:hAnsi="Times New Roman" w:cs="Times New Roman"/>
            <w:color w:val="000000" w:themeColor="text1"/>
          </w:rPr>
          <w:t>https://www.woah.org/app/uploads/2021/03/a-training-manual-wildlife-3.pdf</w:t>
        </w:r>
      </w:hyperlink>
      <w:hyperlink r:id="rId164">
        <w:r w:rsidRPr="00981024">
          <w:rPr>
            <w:rFonts w:ascii="Times New Roman" w:hAnsi="Times New Roman" w:cs="Times New Roman"/>
            <w:color w:val="000000" w:themeColor="text1"/>
          </w:rPr>
          <w:t xml:space="preserve"> (2010).</w:t>
        </w:r>
      </w:hyperlink>
    </w:p>
    <w:p w14:paraId="07E8E031"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29.</w:t>
      </w:r>
      <w:r w:rsidRPr="00981024">
        <w:rPr>
          <w:rFonts w:ascii="Times New Roman" w:hAnsi="Times New Roman" w:cs="Times New Roman"/>
          <w:color w:val="000000" w:themeColor="text1"/>
        </w:rPr>
        <w:tab/>
      </w:r>
      <w:hyperlink r:id="rId165">
        <w:r w:rsidRPr="00981024">
          <w:rPr>
            <w:rFonts w:ascii="Times New Roman" w:hAnsi="Times New Roman" w:cs="Times New Roman"/>
            <w:color w:val="000000" w:themeColor="text1"/>
          </w:rPr>
          <w:t xml:space="preserve">World Organisation for Animal Health. </w:t>
        </w:r>
      </w:hyperlink>
      <w:hyperlink r:id="rId166">
        <w:r w:rsidRPr="00981024">
          <w:rPr>
            <w:rFonts w:ascii="Times New Roman" w:hAnsi="Times New Roman" w:cs="Times New Roman"/>
            <w:i/>
            <w:color w:val="000000" w:themeColor="text1"/>
          </w:rPr>
          <w:t>Guidelines for Wildlife Disease Surveillance: An Overview</w:t>
        </w:r>
      </w:hyperlink>
      <w:hyperlink r:id="rId167">
        <w:r w:rsidRPr="00981024">
          <w:rPr>
            <w:rFonts w:ascii="Times New Roman" w:hAnsi="Times New Roman" w:cs="Times New Roman"/>
            <w:color w:val="000000" w:themeColor="text1"/>
          </w:rPr>
          <w:t xml:space="preserve">. </w:t>
        </w:r>
      </w:hyperlink>
      <w:hyperlink r:id="rId168">
        <w:r w:rsidRPr="00981024">
          <w:rPr>
            <w:rFonts w:ascii="Times New Roman" w:hAnsi="Times New Roman" w:cs="Times New Roman"/>
            <w:color w:val="000000" w:themeColor="text1"/>
          </w:rPr>
          <w:t>https://www.woah.org/fileadmin/Home/eng/Internationa_Standard_Setting/docs/pdf/WGWildlife/OIE_Guidance_Wildlife_Surveillance_Feb2015.pdf</w:t>
        </w:r>
      </w:hyperlink>
      <w:hyperlink r:id="rId169">
        <w:r w:rsidRPr="00981024">
          <w:rPr>
            <w:rFonts w:ascii="Times New Roman" w:hAnsi="Times New Roman" w:cs="Times New Roman"/>
            <w:color w:val="000000" w:themeColor="text1"/>
          </w:rPr>
          <w:t xml:space="preserve"> (2015).</w:t>
        </w:r>
      </w:hyperlink>
    </w:p>
    <w:p w14:paraId="0BED7DB6"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30.</w:t>
      </w:r>
      <w:r w:rsidRPr="00981024">
        <w:rPr>
          <w:rFonts w:ascii="Times New Roman" w:hAnsi="Times New Roman" w:cs="Times New Roman"/>
          <w:color w:val="000000" w:themeColor="text1"/>
        </w:rPr>
        <w:tab/>
      </w:r>
      <w:hyperlink r:id="rId170">
        <w:r w:rsidRPr="00981024">
          <w:rPr>
            <w:rFonts w:ascii="Times New Roman" w:hAnsi="Times New Roman" w:cs="Times New Roman"/>
            <w:color w:val="000000" w:themeColor="text1"/>
          </w:rPr>
          <w:t xml:space="preserve">Stephen, C. &amp; </w:t>
        </w:r>
        <w:proofErr w:type="spellStart"/>
        <w:r w:rsidRPr="00981024">
          <w:rPr>
            <w:rFonts w:ascii="Times New Roman" w:hAnsi="Times New Roman" w:cs="Times New Roman"/>
            <w:color w:val="000000" w:themeColor="text1"/>
          </w:rPr>
          <w:t>Berezowski</w:t>
        </w:r>
        <w:proofErr w:type="spellEnd"/>
        <w:r w:rsidRPr="00981024">
          <w:rPr>
            <w:rFonts w:ascii="Times New Roman" w:hAnsi="Times New Roman" w:cs="Times New Roman"/>
            <w:color w:val="000000" w:themeColor="text1"/>
          </w:rPr>
          <w:t xml:space="preserve">, J. Wildlife Health Surveillance and Intelligence. Challenges and Opportunities. in </w:t>
        </w:r>
      </w:hyperlink>
      <w:hyperlink r:id="rId171">
        <w:r w:rsidRPr="00981024">
          <w:rPr>
            <w:rFonts w:ascii="Times New Roman" w:hAnsi="Times New Roman" w:cs="Times New Roman"/>
            <w:i/>
            <w:color w:val="000000" w:themeColor="text1"/>
          </w:rPr>
          <w:t>Wildlife Population Health</w:t>
        </w:r>
      </w:hyperlink>
      <w:hyperlink r:id="rId172">
        <w:r w:rsidRPr="00981024">
          <w:rPr>
            <w:rFonts w:ascii="Times New Roman" w:hAnsi="Times New Roman" w:cs="Times New Roman"/>
            <w:color w:val="000000" w:themeColor="text1"/>
          </w:rPr>
          <w:t xml:space="preserve"> (ed. Stephen, C.) 99–111 (Springer International Publishing, 2022).</w:t>
        </w:r>
      </w:hyperlink>
    </w:p>
    <w:p w14:paraId="30FC74A7"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31.</w:t>
      </w:r>
      <w:r w:rsidRPr="00981024">
        <w:rPr>
          <w:rFonts w:ascii="Times New Roman" w:hAnsi="Times New Roman" w:cs="Times New Roman"/>
          <w:color w:val="000000" w:themeColor="text1"/>
        </w:rPr>
        <w:tab/>
      </w:r>
      <w:hyperlink r:id="rId173">
        <w:r w:rsidRPr="00981024">
          <w:rPr>
            <w:rFonts w:ascii="Times New Roman" w:hAnsi="Times New Roman" w:cs="Times New Roman"/>
            <w:color w:val="000000" w:themeColor="text1"/>
          </w:rPr>
          <w:t xml:space="preserve">Hayman, D. T. S. </w:t>
        </w:r>
      </w:hyperlink>
      <w:hyperlink r:id="rId174">
        <w:r w:rsidRPr="00981024">
          <w:rPr>
            <w:rFonts w:ascii="Times New Roman" w:hAnsi="Times New Roman" w:cs="Times New Roman"/>
            <w:i/>
            <w:color w:val="000000" w:themeColor="text1"/>
          </w:rPr>
          <w:t>et al.</w:t>
        </w:r>
      </w:hyperlink>
      <w:hyperlink r:id="rId175">
        <w:r w:rsidRPr="00981024">
          <w:rPr>
            <w:rFonts w:ascii="Times New Roman" w:hAnsi="Times New Roman" w:cs="Times New Roman"/>
            <w:color w:val="000000" w:themeColor="text1"/>
          </w:rPr>
          <w:t xml:space="preserve"> Developing One Health surveillance systems. </w:t>
        </w:r>
      </w:hyperlink>
      <w:hyperlink r:id="rId176">
        <w:r w:rsidRPr="00981024">
          <w:rPr>
            <w:rFonts w:ascii="Times New Roman" w:hAnsi="Times New Roman" w:cs="Times New Roman"/>
            <w:i/>
            <w:color w:val="000000" w:themeColor="text1"/>
          </w:rPr>
          <w:t>One Health</w:t>
        </w:r>
      </w:hyperlink>
      <w:hyperlink r:id="rId177">
        <w:r w:rsidRPr="00981024">
          <w:rPr>
            <w:rFonts w:ascii="Times New Roman" w:hAnsi="Times New Roman" w:cs="Times New Roman"/>
            <w:color w:val="000000" w:themeColor="text1"/>
          </w:rPr>
          <w:t xml:space="preserve"> 100617 (2023).</w:t>
        </w:r>
      </w:hyperlink>
    </w:p>
    <w:p w14:paraId="6013F3B9"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32.</w:t>
      </w:r>
      <w:r w:rsidRPr="00981024">
        <w:rPr>
          <w:rFonts w:ascii="Times New Roman" w:hAnsi="Times New Roman" w:cs="Times New Roman"/>
          <w:color w:val="000000" w:themeColor="text1"/>
        </w:rPr>
        <w:tab/>
      </w:r>
      <w:hyperlink r:id="rId178">
        <w:r w:rsidRPr="00981024">
          <w:rPr>
            <w:rFonts w:ascii="Times New Roman" w:hAnsi="Times New Roman" w:cs="Times New Roman"/>
            <w:color w:val="000000" w:themeColor="text1"/>
          </w:rPr>
          <w:t xml:space="preserve">World Organisation for Animal Health. </w:t>
        </w:r>
      </w:hyperlink>
      <w:hyperlink r:id="rId179">
        <w:r w:rsidRPr="00981024">
          <w:rPr>
            <w:rFonts w:ascii="Times New Roman" w:hAnsi="Times New Roman" w:cs="Times New Roman"/>
            <w:i/>
            <w:color w:val="000000" w:themeColor="text1"/>
          </w:rPr>
          <w:t>Training Manual on Surveillance and International Reporting of Diseases in Wild Animals</w:t>
        </w:r>
      </w:hyperlink>
      <w:hyperlink r:id="rId180">
        <w:r w:rsidRPr="00981024">
          <w:rPr>
            <w:rFonts w:ascii="Times New Roman" w:hAnsi="Times New Roman" w:cs="Times New Roman"/>
            <w:color w:val="000000" w:themeColor="text1"/>
          </w:rPr>
          <w:t xml:space="preserve">. </w:t>
        </w:r>
      </w:hyperlink>
      <w:hyperlink r:id="rId181">
        <w:r w:rsidRPr="00981024">
          <w:rPr>
            <w:rFonts w:ascii="Times New Roman" w:hAnsi="Times New Roman" w:cs="Times New Roman"/>
            <w:color w:val="000000" w:themeColor="text1"/>
          </w:rPr>
          <w:t>https://www.woah.org/app/uploads/2021/03/a-training-manual-wildlife-3.pdf</w:t>
        </w:r>
      </w:hyperlink>
      <w:hyperlink r:id="rId182">
        <w:r w:rsidRPr="00981024">
          <w:rPr>
            <w:rFonts w:ascii="Times New Roman" w:hAnsi="Times New Roman" w:cs="Times New Roman"/>
            <w:color w:val="000000" w:themeColor="text1"/>
          </w:rPr>
          <w:t xml:space="preserve"> (2015).</w:t>
        </w:r>
      </w:hyperlink>
    </w:p>
    <w:p w14:paraId="7879DDDD"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33.</w:t>
      </w:r>
      <w:r w:rsidRPr="00981024">
        <w:rPr>
          <w:rFonts w:ascii="Times New Roman" w:hAnsi="Times New Roman" w:cs="Times New Roman"/>
          <w:color w:val="000000" w:themeColor="text1"/>
        </w:rPr>
        <w:tab/>
      </w:r>
      <w:hyperlink r:id="rId183">
        <w:proofErr w:type="spellStart"/>
        <w:r w:rsidRPr="00981024">
          <w:rPr>
            <w:rFonts w:ascii="Times New Roman" w:hAnsi="Times New Roman" w:cs="Times New Roman"/>
            <w:color w:val="000000" w:themeColor="text1"/>
          </w:rPr>
          <w:t>Heiderich</w:t>
        </w:r>
        <w:proofErr w:type="spellEnd"/>
        <w:r w:rsidRPr="00981024">
          <w:rPr>
            <w:rFonts w:ascii="Times New Roman" w:hAnsi="Times New Roman" w:cs="Times New Roman"/>
            <w:color w:val="000000" w:themeColor="text1"/>
          </w:rPr>
          <w:t xml:space="preserve">, E. </w:t>
        </w:r>
      </w:hyperlink>
      <w:hyperlink r:id="rId184">
        <w:r w:rsidRPr="00981024">
          <w:rPr>
            <w:rFonts w:ascii="Times New Roman" w:hAnsi="Times New Roman" w:cs="Times New Roman"/>
            <w:i/>
            <w:color w:val="000000" w:themeColor="text1"/>
          </w:rPr>
          <w:t>et al.</w:t>
        </w:r>
      </w:hyperlink>
      <w:hyperlink r:id="rId185">
        <w:r w:rsidRPr="00981024">
          <w:rPr>
            <w:rFonts w:ascii="Times New Roman" w:hAnsi="Times New Roman" w:cs="Times New Roman"/>
            <w:color w:val="000000" w:themeColor="text1"/>
          </w:rPr>
          <w:t xml:space="preserve"> Analysis of a European general wildlife health surveillance program: chances, challenges and recommendations. </w:t>
        </w:r>
      </w:hyperlink>
      <w:hyperlink r:id="rId186">
        <w:proofErr w:type="spellStart"/>
        <w:r w:rsidRPr="00981024">
          <w:rPr>
            <w:rFonts w:ascii="Times New Roman" w:hAnsi="Times New Roman" w:cs="Times New Roman"/>
            <w:i/>
            <w:color w:val="000000" w:themeColor="text1"/>
          </w:rPr>
          <w:t>bioRxiv</w:t>
        </w:r>
        <w:proofErr w:type="spellEnd"/>
      </w:hyperlink>
      <w:hyperlink r:id="rId187">
        <w:r w:rsidRPr="00981024">
          <w:rPr>
            <w:rFonts w:ascii="Times New Roman" w:hAnsi="Times New Roman" w:cs="Times New Roman"/>
            <w:color w:val="000000" w:themeColor="text1"/>
          </w:rPr>
          <w:t xml:space="preserve"> 2023.07.13.548813 (2023) doi:</w:t>
        </w:r>
      </w:hyperlink>
      <w:hyperlink r:id="rId188">
        <w:r w:rsidRPr="00981024">
          <w:rPr>
            <w:rFonts w:ascii="Times New Roman" w:hAnsi="Times New Roman" w:cs="Times New Roman"/>
            <w:color w:val="000000" w:themeColor="text1"/>
          </w:rPr>
          <w:t>10.1101/2023.07.13.548813</w:t>
        </w:r>
      </w:hyperlink>
      <w:hyperlink r:id="rId189">
        <w:r w:rsidRPr="00981024">
          <w:rPr>
            <w:rFonts w:ascii="Times New Roman" w:hAnsi="Times New Roman" w:cs="Times New Roman"/>
            <w:color w:val="000000" w:themeColor="text1"/>
          </w:rPr>
          <w:t>.</w:t>
        </w:r>
      </w:hyperlink>
    </w:p>
    <w:p w14:paraId="7641696F"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34.</w:t>
      </w:r>
      <w:r w:rsidRPr="00981024">
        <w:rPr>
          <w:rFonts w:ascii="Times New Roman" w:hAnsi="Times New Roman" w:cs="Times New Roman"/>
          <w:color w:val="000000" w:themeColor="text1"/>
        </w:rPr>
        <w:tab/>
      </w:r>
      <w:hyperlink r:id="rId190">
        <w:proofErr w:type="spellStart"/>
        <w:r w:rsidRPr="00981024">
          <w:rPr>
            <w:rFonts w:ascii="Times New Roman" w:hAnsi="Times New Roman" w:cs="Times New Roman"/>
            <w:color w:val="000000" w:themeColor="text1"/>
          </w:rPr>
          <w:t>Giacinti</w:t>
        </w:r>
        <w:proofErr w:type="spellEnd"/>
        <w:r w:rsidRPr="00981024">
          <w:rPr>
            <w:rFonts w:ascii="Times New Roman" w:hAnsi="Times New Roman" w:cs="Times New Roman"/>
            <w:color w:val="000000" w:themeColor="text1"/>
          </w:rPr>
          <w:t xml:space="preserve">, J. A. </w:t>
        </w:r>
      </w:hyperlink>
      <w:hyperlink r:id="rId191">
        <w:r w:rsidRPr="00981024">
          <w:rPr>
            <w:rFonts w:ascii="Times New Roman" w:hAnsi="Times New Roman" w:cs="Times New Roman"/>
            <w:i/>
            <w:color w:val="000000" w:themeColor="text1"/>
          </w:rPr>
          <w:t>et al.</w:t>
        </w:r>
      </w:hyperlink>
      <w:hyperlink r:id="rId192">
        <w:r w:rsidRPr="00981024">
          <w:rPr>
            <w:rFonts w:ascii="Times New Roman" w:hAnsi="Times New Roman" w:cs="Times New Roman"/>
            <w:color w:val="000000" w:themeColor="text1"/>
          </w:rPr>
          <w:t xml:space="preserve"> Canadian wildlife health surveillance—patterns, challenges and opportunities identified by a scoping review. </w:t>
        </w:r>
      </w:hyperlink>
      <w:hyperlink r:id="rId193">
        <w:r w:rsidRPr="00981024">
          <w:rPr>
            <w:rFonts w:ascii="Times New Roman" w:hAnsi="Times New Roman" w:cs="Times New Roman"/>
            <w:i/>
            <w:color w:val="000000" w:themeColor="text1"/>
          </w:rPr>
          <w:t>Facets (Ott)</w:t>
        </w:r>
      </w:hyperlink>
      <w:hyperlink r:id="rId194">
        <w:r w:rsidRPr="00981024">
          <w:rPr>
            <w:rFonts w:ascii="Times New Roman" w:hAnsi="Times New Roman" w:cs="Times New Roman"/>
            <w:color w:val="000000" w:themeColor="text1"/>
          </w:rPr>
          <w:t xml:space="preserve"> </w:t>
        </w:r>
      </w:hyperlink>
      <w:hyperlink r:id="rId195">
        <w:r w:rsidRPr="00981024">
          <w:rPr>
            <w:rFonts w:ascii="Times New Roman" w:hAnsi="Times New Roman" w:cs="Times New Roman"/>
            <w:b/>
            <w:color w:val="000000" w:themeColor="text1"/>
          </w:rPr>
          <w:t>7</w:t>
        </w:r>
      </w:hyperlink>
      <w:hyperlink r:id="rId196">
        <w:r w:rsidRPr="00981024">
          <w:rPr>
            <w:rFonts w:ascii="Times New Roman" w:hAnsi="Times New Roman" w:cs="Times New Roman"/>
            <w:color w:val="000000" w:themeColor="text1"/>
          </w:rPr>
          <w:t>, 25–44 (2022).</w:t>
        </w:r>
      </w:hyperlink>
    </w:p>
    <w:p w14:paraId="4676B4CB" w14:textId="77777777" w:rsidR="008328CF" w:rsidRPr="00981024" w:rsidRDefault="00000000">
      <w:pPr>
        <w:widowControl w:val="0"/>
        <w:pBdr>
          <w:top w:val="nil"/>
          <w:left w:val="nil"/>
          <w:bottom w:val="nil"/>
          <w:right w:val="nil"/>
          <w:between w:val="nil"/>
        </w:pBdr>
        <w:spacing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35.</w:t>
      </w:r>
      <w:r w:rsidRPr="00981024">
        <w:rPr>
          <w:rFonts w:ascii="Times New Roman" w:hAnsi="Times New Roman" w:cs="Times New Roman"/>
          <w:color w:val="000000" w:themeColor="text1"/>
        </w:rPr>
        <w:tab/>
      </w:r>
      <w:hyperlink r:id="rId197">
        <w:r w:rsidRPr="00981024">
          <w:rPr>
            <w:rFonts w:ascii="Times New Roman" w:hAnsi="Times New Roman" w:cs="Times New Roman"/>
            <w:color w:val="000000" w:themeColor="text1"/>
          </w:rPr>
          <w:t xml:space="preserve">Artois, M. </w:t>
        </w:r>
      </w:hyperlink>
      <w:hyperlink r:id="rId198">
        <w:r w:rsidRPr="00981024">
          <w:rPr>
            <w:rFonts w:ascii="Times New Roman" w:hAnsi="Times New Roman" w:cs="Times New Roman"/>
            <w:i/>
            <w:color w:val="000000" w:themeColor="text1"/>
          </w:rPr>
          <w:t>et al.</w:t>
        </w:r>
      </w:hyperlink>
      <w:hyperlink r:id="rId199">
        <w:r w:rsidRPr="00981024">
          <w:rPr>
            <w:rFonts w:ascii="Times New Roman" w:hAnsi="Times New Roman" w:cs="Times New Roman"/>
            <w:color w:val="000000" w:themeColor="text1"/>
          </w:rPr>
          <w:t xml:space="preserve"> Wildlife Disease Surveillance and Monitoring. in </w:t>
        </w:r>
      </w:hyperlink>
      <w:hyperlink r:id="rId200">
        <w:r w:rsidRPr="00981024">
          <w:rPr>
            <w:rFonts w:ascii="Times New Roman" w:hAnsi="Times New Roman" w:cs="Times New Roman"/>
            <w:i/>
            <w:color w:val="000000" w:themeColor="text1"/>
          </w:rPr>
          <w:t>Management of Disease in Wild Mammals</w:t>
        </w:r>
      </w:hyperlink>
      <w:hyperlink r:id="rId201">
        <w:r w:rsidRPr="00981024">
          <w:rPr>
            <w:rFonts w:ascii="Times New Roman" w:hAnsi="Times New Roman" w:cs="Times New Roman"/>
            <w:color w:val="000000" w:themeColor="text1"/>
          </w:rPr>
          <w:t xml:space="preserve"> 187–213 (Springer, Tokyo, 2009).</w:t>
        </w:r>
      </w:hyperlink>
    </w:p>
    <w:p w14:paraId="5302B81F" w14:textId="77777777" w:rsidR="008328CF" w:rsidRPr="0098102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themeColor="text1"/>
        </w:rPr>
      </w:pPr>
      <w:r w:rsidRPr="00981024">
        <w:rPr>
          <w:rFonts w:ascii="Times New Roman" w:hAnsi="Times New Roman" w:cs="Times New Roman"/>
          <w:color w:val="000000" w:themeColor="text1"/>
        </w:rPr>
        <w:t>36.</w:t>
      </w:r>
      <w:r w:rsidRPr="00981024">
        <w:rPr>
          <w:rFonts w:ascii="Times New Roman" w:hAnsi="Times New Roman" w:cs="Times New Roman"/>
          <w:color w:val="000000" w:themeColor="text1"/>
        </w:rPr>
        <w:tab/>
      </w:r>
      <w:hyperlink r:id="rId202">
        <w:r w:rsidRPr="00981024">
          <w:rPr>
            <w:rFonts w:ascii="Times New Roman" w:hAnsi="Times New Roman" w:cs="Times New Roman"/>
            <w:color w:val="000000" w:themeColor="text1"/>
          </w:rPr>
          <w:t>Avery-</w:t>
        </w:r>
        <w:proofErr w:type="spellStart"/>
        <w:r w:rsidRPr="00981024">
          <w:rPr>
            <w:rFonts w:ascii="Times New Roman" w:hAnsi="Times New Roman" w:cs="Times New Roman"/>
            <w:color w:val="000000" w:themeColor="text1"/>
          </w:rPr>
          <w:t>Gomm</w:t>
        </w:r>
        <w:proofErr w:type="spellEnd"/>
        <w:r w:rsidRPr="00981024">
          <w:rPr>
            <w:rFonts w:ascii="Times New Roman" w:hAnsi="Times New Roman" w:cs="Times New Roman"/>
            <w:color w:val="000000" w:themeColor="text1"/>
          </w:rPr>
          <w:t xml:space="preserve">, S. </w:t>
        </w:r>
      </w:hyperlink>
      <w:hyperlink r:id="rId203">
        <w:r w:rsidRPr="00981024">
          <w:rPr>
            <w:rFonts w:ascii="Times New Roman" w:hAnsi="Times New Roman" w:cs="Times New Roman"/>
            <w:i/>
            <w:color w:val="000000" w:themeColor="text1"/>
          </w:rPr>
          <w:t>et al.</w:t>
        </w:r>
      </w:hyperlink>
      <w:hyperlink r:id="rId204">
        <w:r w:rsidRPr="00981024">
          <w:rPr>
            <w:rFonts w:ascii="Times New Roman" w:hAnsi="Times New Roman" w:cs="Times New Roman"/>
            <w:color w:val="000000" w:themeColor="text1"/>
          </w:rPr>
          <w:t xml:space="preserve"> A study of wrecked Dovekies (Alle alle) in the western North Atlantic highlights the importance of using standardized methods to quantify plastic ingestion. </w:t>
        </w:r>
      </w:hyperlink>
      <w:hyperlink r:id="rId205">
        <w:r w:rsidRPr="00981024">
          <w:rPr>
            <w:rFonts w:ascii="Times New Roman" w:hAnsi="Times New Roman" w:cs="Times New Roman"/>
            <w:i/>
            <w:color w:val="000000" w:themeColor="text1"/>
          </w:rPr>
          <w:t xml:space="preserve">Mar. </w:t>
        </w:r>
        <w:proofErr w:type="spellStart"/>
        <w:r w:rsidRPr="00981024">
          <w:rPr>
            <w:rFonts w:ascii="Times New Roman" w:hAnsi="Times New Roman" w:cs="Times New Roman"/>
            <w:i/>
            <w:color w:val="000000" w:themeColor="text1"/>
          </w:rPr>
          <w:t>Pollut</w:t>
        </w:r>
        <w:proofErr w:type="spellEnd"/>
        <w:r w:rsidRPr="00981024">
          <w:rPr>
            <w:rFonts w:ascii="Times New Roman" w:hAnsi="Times New Roman" w:cs="Times New Roman"/>
            <w:i/>
            <w:color w:val="000000" w:themeColor="text1"/>
          </w:rPr>
          <w:t>. Bull.</w:t>
        </w:r>
      </w:hyperlink>
      <w:hyperlink r:id="rId206">
        <w:r w:rsidRPr="00981024">
          <w:rPr>
            <w:rFonts w:ascii="Times New Roman" w:hAnsi="Times New Roman" w:cs="Times New Roman"/>
            <w:color w:val="000000" w:themeColor="text1"/>
          </w:rPr>
          <w:t xml:space="preserve"> </w:t>
        </w:r>
      </w:hyperlink>
      <w:hyperlink r:id="rId207">
        <w:r w:rsidRPr="00981024">
          <w:rPr>
            <w:rFonts w:ascii="Times New Roman" w:hAnsi="Times New Roman" w:cs="Times New Roman"/>
            <w:b/>
            <w:color w:val="000000" w:themeColor="text1"/>
          </w:rPr>
          <w:t>113</w:t>
        </w:r>
      </w:hyperlink>
      <w:hyperlink r:id="rId208">
        <w:r w:rsidRPr="00981024">
          <w:rPr>
            <w:rFonts w:ascii="Times New Roman" w:hAnsi="Times New Roman" w:cs="Times New Roman"/>
            <w:color w:val="000000" w:themeColor="text1"/>
          </w:rPr>
          <w:t>, 75–80 (2016).</w:t>
        </w:r>
      </w:hyperlink>
    </w:p>
    <w:p w14:paraId="2A5E5814" w14:textId="77777777" w:rsidR="008328CF" w:rsidRPr="00981024" w:rsidRDefault="008328CF">
      <w:pPr>
        <w:widowControl w:val="0"/>
        <w:pBdr>
          <w:top w:val="nil"/>
          <w:left w:val="nil"/>
          <w:bottom w:val="nil"/>
          <w:right w:val="nil"/>
          <w:between w:val="nil"/>
        </w:pBdr>
        <w:spacing w:after="220" w:line="480" w:lineRule="auto"/>
        <w:ind w:left="440" w:hanging="440"/>
        <w:rPr>
          <w:color w:val="000000" w:themeColor="text1"/>
        </w:rPr>
      </w:pPr>
    </w:p>
    <w:sectPr w:rsidR="008328CF" w:rsidRPr="009810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46FB3" w14:textId="77777777" w:rsidR="007A76C6" w:rsidRDefault="007A76C6">
      <w:pPr>
        <w:spacing w:line="240" w:lineRule="auto"/>
      </w:pPr>
      <w:r>
        <w:separator/>
      </w:r>
    </w:p>
  </w:endnote>
  <w:endnote w:type="continuationSeparator" w:id="0">
    <w:p w14:paraId="19160C64" w14:textId="77777777" w:rsidR="007A76C6" w:rsidRDefault="007A7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olBoran">
    <w:panose1 w:val="020B0604020202020204"/>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B0604020202020204"/>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441B4" w14:textId="77777777" w:rsidR="007A76C6" w:rsidRDefault="007A76C6">
      <w:pPr>
        <w:spacing w:line="240" w:lineRule="auto"/>
      </w:pPr>
      <w:r>
        <w:separator/>
      </w:r>
    </w:p>
  </w:footnote>
  <w:footnote w:type="continuationSeparator" w:id="0">
    <w:p w14:paraId="5B9E921F" w14:textId="77777777" w:rsidR="007A76C6" w:rsidRDefault="007A76C6">
      <w:pPr>
        <w:spacing w:line="240" w:lineRule="auto"/>
      </w:pPr>
      <w:r>
        <w:continuationSeparator/>
      </w:r>
    </w:p>
  </w:footnote>
  <w:footnote w:id="1">
    <w:p w14:paraId="09C14DD6" w14:textId="77777777" w:rsidR="008328CF" w:rsidRDefault="00000000">
      <w:pPr>
        <w:spacing w:line="240" w:lineRule="auto"/>
        <w:rPr>
          <w:sz w:val="16"/>
          <w:szCs w:val="16"/>
        </w:rPr>
      </w:pPr>
      <w:r>
        <w:rPr>
          <w:vertAlign w:val="superscript"/>
        </w:rPr>
        <w:footnoteRef/>
      </w:r>
      <w:r>
        <w:rPr>
          <w:sz w:val="16"/>
          <w:szCs w:val="16"/>
        </w:rPr>
        <w:t xml:space="preserve"> The costs cover both internal WCS </w:t>
      </w:r>
      <w:proofErr w:type="spellStart"/>
      <w:r>
        <w:rPr>
          <w:sz w:val="16"/>
          <w:szCs w:val="16"/>
        </w:rPr>
        <w:t>ConsTech</w:t>
      </w:r>
      <w:proofErr w:type="spellEnd"/>
      <w:r>
        <w:rPr>
          <w:sz w:val="16"/>
          <w:szCs w:val="16"/>
        </w:rPr>
        <w:t xml:space="preserve"> staff and external developers.  Internal WCS </w:t>
      </w:r>
      <w:proofErr w:type="spellStart"/>
      <w:r>
        <w:rPr>
          <w:sz w:val="16"/>
          <w:szCs w:val="16"/>
        </w:rPr>
        <w:t>ConsTech</w:t>
      </w:r>
      <w:proofErr w:type="spellEnd"/>
      <w:r>
        <w:rPr>
          <w:sz w:val="16"/>
          <w:szCs w:val="16"/>
        </w:rPr>
        <w:t xml:space="preserve"> staff will manage the developers, continue to develop the core information architecture, translate business needs into technical requirements, oversee the development of documentation and testing, configure systems and where more efficient, take on other tasks from the external consultants.  We expect the total internal costs will be between $9k and $12k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8CF"/>
    <w:rsid w:val="006E3A7F"/>
    <w:rsid w:val="007A76C6"/>
    <w:rsid w:val="008328CF"/>
    <w:rsid w:val="0098102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62C4E7EC"/>
  <w15:docId w15:val="{8A8FFDB0-E8B1-E34C-BE7F-BF703559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erpile.com/b/sQmCcy/7MfgU" TargetMode="External"/><Relationship Id="rId21" Type="http://schemas.openxmlformats.org/officeDocument/2006/relationships/hyperlink" Target="http://paperpile.com/b/sQmCcy/YJNh9" TargetMode="External"/><Relationship Id="rId42" Type="http://schemas.openxmlformats.org/officeDocument/2006/relationships/hyperlink" Target="http://paperpile.com/b/sQmCcy/Gxrdn" TargetMode="External"/><Relationship Id="rId63" Type="http://schemas.openxmlformats.org/officeDocument/2006/relationships/hyperlink" Target="http://paperpile.com/b/sQmCcy/eAGM" TargetMode="External"/><Relationship Id="rId84" Type="http://schemas.openxmlformats.org/officeDocument/2006/relationships/hyperlink" Target="http://paperpile.com/b/sQmCcy/wXs0" TargetMode="External"/><Relationship Id="rId138" Type="http://schemas.openxmlformats.org/officeDocument/2006/relationships/hyperlink" Target="http://paperpile.com/b/sQmCcy/QkLwL" TargetMode="External"/><Relationship Id="rId159" Type="http://schemas.openxmlformats.org/officeDocument/2006/relationships/hyperlink" Target="http://paperpile.com/b/sQmCcy/rtUl3" TargetMode="External"/><Relationship Id="rId170" Type="http://schemas.openxmlformats.org/officeDocument/2006/relationships/hyperlink" Target="http://paperpile.com/b/sQmCcy/MHKfV" TargetMode="External"/><Relationship Id="rId191" Type="http://schemas.openxmlformats.org/officeDocument/2006/relationships/hyperlink" Target="http://paperpile.com/b/sQmCcy/tYr0p" TargetMode="External"/><Relationship Id="rId205" Type="http://schemas.openxmlformats.org/officeDocument/2006/relationships/hyperlink" Target="http://paperpile.com/b/sQmCcy/DvWw" TargetMode="External"/><Relationship Id="rId107" Type="http://schemas.openxmlformats.org/officeDocument/2006/relationships/hyperlink" Target="http://paperpile.com/b/sQmCcy/zvbYI" TargetMode="External"/><Relationship Id="rId11" Type="http://schemas.openxmlformats.org/officeDocument/2006/relationships/hyperlink" Target="https://paperpile.com/c/sQmCcy/Gj5N" TargetMode="External"/><Relationship Id="rId32" Type="http://schemas.openxmlformats.org/officeDocument/2006/relationships/hyperlink" Target="http://paperpile.com/b/sQmCcy/Jn3NE" TargetMode="External"/><Relationship Id="rId53" Type="http://schemas.openxmlformats.org/officeDocument/2006/relationships/hyperlink" Target="http://paperpile.com/b/sQmCcy/Yw3hu" TargetMode="External"/><Relationship Id="rId74" Type="http://schemas.openxmlformats.org/officeDocument/2006/relationships/hyperlink" Target="http://paperpile.com/b/sQmCcy/Sfqh" TargetMode="External"/><Relationship Id="rId128" Type="http://schemas.openxmlformats.org/officeDocument/2006/relationships/hyperlink" Target="http://paperpile.com/b/sQmCcy/TeauC" TargetMode="External"/><Relationship Id="rId149" Type="http://schemas.openxmlformats.org/officeDocument/2006/relationships/hyperlink" Target="http://paperpile.com/b/sQmCcy/lGwrz" TargetMode="External"/><Relationship Id="rId5" Type="http://schemas.openxmlformats.org/officeDocument/2006/relationships/endnotes" Target="endnotes.xml"/><Relationship Id="rId95" Type="http://schemas.openxmlformats.org/officeDocument/2006/relationships/hyperlink" Target="https://www.protectedplanet.net/" TargetMode="External"/><Relationship Id="rId160" Type="http://schemas.openxmlformats.org/officeDocument/2006/relationships/hyperlink" Target="http://paperpile.com/b/sQmCcy/5UM2F" TargetMode="External"/><Relationship Id="rId181" Type="http://schemas.openxmlformats.org/officeDocument/2006/relationships/hyperlink" Target="https://www.woah.org/app/uploads/2021/03/a-training-manual-wildlife-3.pdf" TargetMode="External"/><Relationship Id="rId22" Type="http://schemas.openxmlformats.org/officeDocument/2006/relationships/hyperlink" Target="http://paperpile.com/b/sQmCcy/YJNh9" TargetMode="External"/><Relationship Id="rId43" Type="http://schemas.openxmlformats.org/officeDocument/2006/relationships/hyperlink" Target="http://paperpile.com/b/sQmCcy/Gxrdn" TargetMode="External"/><Relationship Id="rId64" Type="http://schemas.openxmlformats.org/officeDocument/2006/relationships/hyperlink" Target="http://paperpile.com/b/sQmCcy/eAGM" TargetMode="External"/><Relationship Id="rId118" Type="http://schemas.openxmlformats.org/officeDocument/2006/relationships/hyperlink" Target="http://paperpile.com/b/sQmCcy/7MfgU" TargetMode="External"/><Relationship Id="rId139" Type="http://schemas.openxmlformats.org/officeDocument/2006/relationships/hyperlink" Target="http://paperpile.com/b/sQmCcy/QkLwL" TargetMode="External"/><Relationship Id="rId85" Type="http://schemas.openxmlformats.org/officeDocument/2006/relationships/hyperlink" Target="http://paperpile.com/b/sQmCcy/Gj5N" TargetMode="External"/><Relationship Id="rId150" Type="http://schemas.openxmlformats.org/officeDocument/2006/relationships/hyperlink" Target="http://paperpile.com/b/sQmCcy/lGwrz" TargetMode="External"/><Relationship Id="rId171" Type="http://schemas.openxmlformats.org/officeDocument/2006/relationships/hyperlink" Target="http://paperpile.com/b/sQmCcy/MHKfV" TargetMode="External"/><Relationship Id="rId192" Type="http://schemas.openxmlformats.org/officeDocument/2006/relationships/hyperlink" Target="http://paperpile.com/b/sQmCcy/tYr0p" TargetMode="External"/><Relationship Id="rId206" Type="http://schemas.openxmlformats.org/officeDocument/2006/relationships/hyperlink" Target="http://paperpile.com/b/sQmCcy/DvWw" TargetMode="External"/><Relationship Id="rId12" Type="http://schemas.openxmlformats.org/officeDocument/2006/relationships/hyperlink" Target="https://paperpile.com/c/sQmCcy/8szPm+pdASi+sTscR" TargetMode="External"/><Relationship Id="rId33" Type="http://schemas.openxmlformats.org/officeDocument/2006/relationships/hyperlink" Target="http://paperpile.com/b/sQmCcy/Jn3NE" TargetMode="External"/><Relationship Id="rId108" Type="http://schemas.openxmlformats.org/officeDocument/2006/relationships/hyperlink" Target="http://paperpile.com/b/sQmCcy/zvbYI" TargetMode="External"/><Relationship Id="rId129" Type="http://schemas.openxmlformats.org/officeDocument/2006/relationships/hyperlink" Target="http://paperpile.com/b/sQmCcy/NB6Vg" TargetMode="External"/><Relationship Id="rId54" Type="http://schemas.openxmlformats.org/officeDocument/2006/relationships/hyperlink" Target="http://paperpile.com/b/sQmCcy/Yw3hu" TargetMode="External"/><Relationship Id="rId75" Type="http://schemas.openxmlformats.org/officeDocument/2006/relationships/hyperlink" Target="http://paperpile.com/b/sQmCcy/Sfqh" TargetMode="External"/><Relationship Id="rId96" Type="http://schemas.openxmlformats.org/officeDocument/2006/relationships/hyperlink" Target="http://paperpile.com/b/sQmCcy/8szPm" TargetMode="External"/><Relationship Id="rId140" Type="http://schemas.openxmlformats.org/officeDocument/2006/relationships/hyperlink" Target="http://paperpile.com/b/sQmCcy/QkLwL" TargetMode="External"/><Relationship Id="rId161" Type="http://schemas.openxmlformats.org/officeDocument/2006/relationships/hyperlink" Target="http://paperpile.com/b/sQmCcy/5UM2F" TargetMode="External"/><Relationship Id="rId182" Type="http://schemas.openxmlformats.org/officeDocument/2006/relationships/hyperlink" Target="http://paperpile.com/b/sQmCcy/6rfNe" TargetMode="External"/><Relationship Id="rId6" Type="http://schemas.openxmlformats.org/officeDocument/2006/relationships/hyperlink" Target="https://paperpile.com/c/sQmCcy/YJNh9" TargetMode="External"/><Relationship Id="rId23" Type="http://schemas.openxmlformats.org/officeDocument/2006/relationships/hyperlink" Target="http://paperpile.com/b/sQmCcy/YJNh9" TargetMode="External"/><Relationship Id="rId119" Type="http://schemas.openxmlformats.org/officeDocument/2006/relationships/hyperlink" Target="http://paperpile.com/b/sQmCcy/7MfgU" TargetMode="External"/><Relationship Id="rId44" Type="http://schemas.openxmlformats.org/officeDocument/2006/relationships/hyperlink" Target="http://paperpile.com/b/sQmCcy/Gxrdn" TargetMode="External"/><Relationship Id="rId65" Type="http://schemas.openxmlformats.org/officeDocument/2006/relationships/hyperlink" Target="http://paperpile.com/b/sQmCcy/eAGM" TargetMode="External"/><Relationship Id="rId86" Type="http://schemas.openxmlformats.org/officeDocument/2006/relationships/hyperlink" Target="http://paperpile.com/b/sQmCcy/Gj5N" TargetMode="External"/><Relationship Id="rId130" Type="http://schemas.openxmlformats.org/officeDocument/2006/relationships/hyperlink" Target="http://paperpile.com/b/sQmCcy/Gn7Zq" TargetMode="External"/><Relationship Id="rId151" Type="http://schemas.openxmlformats.org/officeDocument/2006/relationships/hyperlink" Target="http://paperpile.com/b/sQmCcy/lGwrz" TargetMode="External"/><Relationship Id="rId172" Type="http://schemas.openxmlformats.org/officeDocument/2006/relationships/hyperlink" Target="http://paperpile.com/b/sQmCcy/MHKfV" TargetMode="External"/><Relationship Id="rId193" Type="http://schemas.openxmlformats.org/officeDocument/2006/relationships/hyperlink" Target="http://paperpile.com/b/sQmCcy/tYr0p" TargetMode="External"/><Relationship Id="rId207" Type="http://schemas.openxmlformats.org/officeDocument/2006/relationships/hyperlink" Target="http://paperpile.com/b/sQmCcy/DvWw" TargetMode="External"/><Relationship Id="rId13" Type="http://schemas.openxmlformats.org/officeDocument/2006/relationships/hyperlink" Target="https://paperpile.com/c/sQmCcy/zvbYI+TfpbZ+7MfgU+TeauC+sTscR+pdASi" TargetMode="External"/><Relationship Id="rId109" Type="http://schemas.openxmlformats.org/officeDocument/2006/relationships/hyperlink" Target="http://paperpile.com/b/sQmCcy/zvbYI" TargetMode="External"/><Relationship Id="rId34" Type="http://schemas.openxmlformats.org/officeDocument/2006/relationships/hyperlink" Target="http://paperpile.com/b/sQmCcy/Jn3NE" TargetMode="External"/><Relationship Id="rId55" Type="http://schemas.openxmlformats.org/officeDocument/2006/relationships/hyperlink" Target="http://paperpile.com/b/sQmCcy/Yw3hu" TargetMode="External"/><Relationship Id="rId76" Type="http://schemas.openxmlformats.org/officeDocument/2006/relationships/hyperlink" Target="http://paperpile.com/b/sQmCcy/Sfqh" TargetMode="External"/><Relationship Id="rId97" Type="http://schemas.openxmlformats.org/officeDocument/2006/relationships/hyperlink" Target="http://paperpile.com/b/sQmCcy/pdASi" TargetMode="External"/><Relationship Id="rId120" Type="http://schemas.openxmlformats.org/officeDocument/2006/relationships/hyperlink" Target="http://paperpile.com/b/sQmCcy/7MfgU" TargetMode="External"/><Relationship Id="rId141" Type="http://schemas.openxmlformats.org/officeDocument/2006/relationships/hyperlink" Target="http://paperpile.com/b/sQmCcy/QkLwL" TargetMode="External"/><Relationship Id="rId7" Type="http://schemas.openxmlformats.org/officeDocument/2006/relationships/hyperlink" Target="https://paperpile.com/c/sQmCcy/YmT2q" TargetMode="External"/><Relationship Id="rId162" Type="http://schemas.openxmlformats.org/officeDocument/2006/relationships/hyperlink" Target="http://paperpile.com/b/sQmCcy/5UM2F" TargetMode="External"/><Relationship Id="rId183" Type="http://schemas.openxmlformats.org/officeDocument/2006/relationships/hyperlink" Target="http://paperpile.com/b/sQmCcy/652s" TargetMode="External"/><Relationship Id="rId24" Type="http://schemas.openxmlformats.org/officeDocument/2006/relationships/hyperlink" Target="http://paperpile.com/b/sQmCcy/YJNh9" TargetMode="External"/><Relationship Id="rId45" Type="http://schemas.openxmlformats.org/officeDocument/2006/relationships/hyperlink" Target="http://paperpile.com/b/sQmCcy/Gxrdn" TargetMode="External"/><Relationship Id="rId66" Type="http://schemas.openxmlformats.org/officeDocument/2006/relationships/hyperlink" Target="http://paperpile.com/b/sQmCcy/eAGM" TargetMode="External"/><Relationship Id="rId87" Type="http://schemas.openxmlformats.org/officeDocument/2006/relationships/hyperlink" Target="http://paperpile.com/b/sQmCcy/Gj5N" TargetMode="External"/><Relationship Id="rId110" Type="http://schemas.openxmlformats.org/officeDocument/2006/relationships/hyperlink" Target="http://paperpile.com/b/sQmCcy/zvbYI" TargetMode="External"/><Relationship Id="rId131" Type="http://schemas.openxmlformats.org/officeDocument/2006/relationships/hyperlink" Target="http://paperpile.com/b/sQmCcy/Gn7Zq" TargetMode="External"/><Relationship Id="rId61" Type="http://schemas.openxmlformats.org/officeDocument/2006/relationships/hyperlink" Target="http://paperpile.com/b/sQmCcy/b43O" TargetMode="External"/><Relationship Id="rId82" Type="http://schemas.openxmlformats.org/officeDocument/2006/relationships/hyperlink" Target="http://paperpile.com/b/sQmCcy/wXs0" TargetMode="External"/><Relationship Id="rId152" Type="http://schemas.openxmlformats.org/officeDocument/2006/relationships/hyperlink" Target="http://paperpile.com/b/sQmCcy/X7nrv" TargetMode="External"/><Relationship Id="rId173" Type="http://schemas.openxmlformats.org/officeDocument/2006/relationships/hyperlink" Target="http://paperpile.com/b/sQmCcy/BcNNL" TargetMode="External"/><Relationship Id="rId194" Type="http://schemas.openxmlformats.org/officeDocument/2006/relationships/hyperlink" Target="http://paperpile.com/b/sQmCcy/tYr0p" TargetMode="External"/><Relationship Id="rId199" Type="http://schemas.openxmlformats.org/officeDocument/2006/relationships/hyperlink" Target="http://paperpile.com/b/sQmCcy/lq3M" TargetMode="External"/><Relationship Id="rId203" Type="http://schemas.openxmlformats.org/officeDocument/2006/relationships/hyperlink" Target="http://paperpile.com/b/sQmCcy/DvWw" TargetMode="External"/><Relationship Id="rId208" Type="http://schemas.openxmlformats.org/officeDocument/2006/relationships/hyperlink" Target="http://paperpile.com/b/sQmCcy/DvWw" TargetMode="External"/><Relationship Id="rId19" Type="http://schemas.openxmlformats.org/officeDocument/2006/relationships/hyperlink" Target="http://paperpile.com/b/sQmCcy/YJNh9" TargetMode="External"/><Relationship Id="rId14" Type="http://schemas.openxmlformats.org/officeDocument/2006/relationships/hyperlink" Target="https://paperpile.com/c/sQmCcy/zvbYI+NB6Vg+TeauC+Gn7Zq+QkLwL+j9UEb+lGwrz+pdASi+X7nrv+rtUl3+5UM2F+v3L1i+MHKfV+TfpbZ+BcNNL+6rfNe+652s+tYr0p" TargetMode="External"/><Relationship Id="rId30" Type="http://schemas.openxmlformats.org/officeDocument/2006/relationships/hyperlink" Target="http://paperpile.com/b/sQmCcy/YmT2q" TargetMode="External"/><Relationship Id="rId35" Type="http://schemas.openxmlformats.org/officeDocument/2006/relationships/hyperlink" Target="http://paperpile.com/b/sQmCcy/Jn3NE" TargetMode="External"/><Relationship Id="rId56" Type="http://schemas.openxmlformats.org/officeDocument/2006/relationships/hyperlink" Target="http://paperpile.com/b/sQmCcy/b43O" TargetMode="External"/><Relationship Id="rId77" Type="http://schemas.openxmlformats.org/officeDocument/2006/relationships/hyperlink" Target="http://paperpile.com/b/sQmCcy/Sfqh" TargetMode="External"/><Relationship Id="rId100" Type="http://schemas.openxmlformats.org/officeDocument/2006/relationships/hyperlink" Target="http://paperpile.com/b/sQmCcy/pdASi" TargetMode="External"/><Relationship Id="rId105" Type="http://schemas.openxmlformats.org/officeDocument/2006/relationships/hyperlink" Target="http://paperpile.com/b/sQmCcy/zvbYI" TargetMode="External"/><Relationship Id="rId126" Type="http://schemas.openxmlformats.org/officeDocument/2006/relationships/hyperlink" Target="http://paperpile.com/b/sQmCcy/TeauC" TargetMode="External"/><Relationship Id="rId147" Type="http://schemas.openxmlformats.org/officeDocument/2006/relationships/hyperlink" Target="http://paperpile.com/b/sQmCcy/lGwrz" TargetMode="External"/><Relationship Id="rId168" Type="http://schemas.openxmlformats.org/officeDocument/2006/relationships/hyperlink" Target="https://www.woah.org/fileadmin/Home/eng/Internationa_Standard_Setting/docs/pdf/WGWildlife/OIE_Guidance_Wildlife_Surveillance_Feb2015.pdf" TargetMode="External"/><Relationship Id="rId8" Type="http://schemas.openxmlformats.org/officeDocument/2006/relationships/hyperlink" Target="https://paperpile.com/c/sQmCcy/Jn3NE+0WMGD+Gxrdn+VGt9o+Yw3hu" TargetMode="External"/><Relationship Id="rId51" Type="http://schemas.openxmlformats.org/officeDocument/2006/relationships/hyperlink" Target="http://paperpile.com/b/sQmCcy/VGt9o" TargetMode="External"/><Relationship Id="rId72" Type="http://schemas.openxmlformats.org/officeDocument/2006/relationships/hyperlink" Target="http://paperpile.com/b/sQmCcy/VdWs" TargetMode="External"/><Relationship Id="rId93" Type="http://schemas.openxmlformats.org/officeDocument/2006/relationships/hyperlink" Target="http://paperpile.com/b/sQmCcy/8szPm" TargetMode="External"/><Relationship Id="rId98" Type="http://schemas.openxmlformats.org/officeDocument/2006/relationships/hyperlink" Target="http://paperpile.com/b/sQmCcy/pdASi" TargetMode="External"/><Relationship Id="rId121" Type="http://schemas.openxmlformats.org/officeDocument/2006/relationships/hyperlink" Target="http://paperpile.com/b/sQmCcy/7MfgU" TargetMode="External"/><Relationship Id="rId142" Type="http://schemas.openxmlformats.org/officeDocument/2006/relationships/hyperlink" Target="http://paperpile.com/b/sQmCcy/j9UEb" TargetMode="External"/><Relationship Id="rId163" Type="http://schemas.openxmlformats.org/officeDocument/2006/relationships/hyperlink" Target="https://www.woah.org/app/uploads/2021/03/a-training-manual-wildlife-3.pdf" TargetMode="External"/><Relationship Id="rId184" Type="http://schemas.openxmlformats.org/officeDocument/2006/relationships/hyperlink" Target="http://paperpile.com/b/sQmCcy/652s" TargetMode="External"/><Relationship Id="rId189" Type="http://schemas.openxmlformats.org/officeDocument/2006/relationships/hyperlink" Target="http://paperpile.com/b/sQmCcy/652s" TargetMode="External"/><Relationship Id="rId3" Type="http://schemas.openxmlformats.org/officeDocument/2006/relationships/webSettings" Target="webSettings.xml"/><Relationship Id="rId25" Type="http://schemas.openxmlformats.org/officeDocument/2006/relationships/hyperlink" Target="http://paperpile.com/b/sQmCcy/YJNh9" TargetMode="External"/><Relationship Id="rId46" Type="http://schemas.openxmlformats.org/officeDocument/2006/relationships/hyperlink" Target="http://paperpile.com/b/sQmCcy/VGt9o" TargetMode="External"/><Relationship Id="rId67" Type="http://schemas.openxmlformats.org/officeDocument/2006/relationships/hyperlink" Target="http://paperpile.com/b/sQmCcy/eAGM" TargetMode="External"/><Relationship Id="rId116" Type="http://schemas.openxmlformats.org/officeDocument/2006/relationships/hyperlink" Target="http://paperpile.com/b/sQmCcy/TfpbZ" TargetMode="External"/><Relationship Id="rId137" Type="http://schemas.openxmlformats.org/officeDocument/2006/relationships/hyperlink" Target="http://paperpile.com/b/sQmCcy/QkLwL" TargetMode="External"/><Relationship Id="rId158" Type="http://schemas.openxmlformats.org/officeDocument/2006/relationships/hyperlink" Target="https://www.woah.org/app/uploads/2021/03/a-training-manual-wildlife-5.pdf" TargetMode="External"/><Relationship Id="rId20" Type="http://schemas.openxmlformats.org/officeDocument/2006/relationships/hyperlink" Target="http://paperpile.com/b/sQmCcy/YJNh9" TargetMode="External"/><Relationship Id="rId41" Type="http://schemas.openxmlformats.org/officeDocument/2006/relationships/hyperlink" Target="http://paperpile.com/b/sQmCcy/Gxrdn" TargetMode="External"/><Relationship Id="rId62" Type="http://schemas.openxmlformats.org/officeDocument/2006/relationships/hyperlink" Target="http://paperpile.com/b/sQmCcy/b43O" TargetMode="External"/><Relationship Id="rId83" Type="http://schemas.openxmlformats.org/officeDocument/2006/relationships/hyperlink" Target="http://paperpile.com/b/sQmCcy/wXs0" TargetMode="External"/><Relationship Id="rId88" Type="http://schemas.openxmlformats.org/officeDocument/2006/relationships/hyperlink" Target="http://paperpile.com/b/sQmCcy/Gj5N" TargetMode="External"/><Relationship Id="rId111" Type="http://schemas.openxmlformats.org/officeDocument/2006/relationships/hyperlink" Target="http://paperpile.com/b/sQmCcy/zvbYI" TargetMode="External"/><Relationship Id="rId132" Type="http://schemas.openxmlformats.org/officeDocument/2006/relationships/hyperlink" Target="http://paperpile.com/b/sQmCcy/Gn7Zq" TargetMode="External"/><Relationship Id="rId153" Type="http://schemas.openxmlformats.org/officeDocument/2006/relationships/hyperlink" Target="https://www.oie.int/fileadmin/Home/eng/Internationa_Standard_Setting/docs/pdf/WGWildlife/A_Wildlifehealth_conceptnote.pdf" TargetMode="External"/><Relationship Id="rId174" Type="http://schemas.openxmlformats.org/officeDocument/2006/relationships/hyperlink" Target="http://paperpile.com/b/sQmCcy/BcNNL" TargetMode="External"/><Relationship Id="rId179" Type="http://schemas.openxmlformats.org/officeDocument/2006/relationships/hyperlink" Target="http://paperpile.com/b/sQmCcy/6rfNe" TargetMode="External"/><Relationship Id="rId195" Type="http://schemas.openxmlformats.org/officeDocument/2006/relationships/hyperlink" Target="http://paperpile.com/b/sQmCcy/tYr0p" TargetMode="External"/><Relationship Id="rId209" Type="http://schemas.openxmlformats.org/officeDocument/2006/relationships/fontTable" Target="fontTable.xml"/><Relationship Id="rId190" Type="http://schemas.openxmlformats.org/officeDocument/2006/relationships/hyperlink" Target="http://paperpile.com/b/sQmCcy/tYr0p" TargetMode="External"/><Relationship Id="rId204" Type="http://schemas.openxmlformats.org/officeDocument/2006/relationships/hyperlink" Target="http://paperpile.com/b/sQmCcy/DvWw" TargetMode="External"/><Relationship Id="rId15" Type="http://schemas.openxmlformats.org/officeDocument/2006/relationships/hyperlink" Target="https://paperpile.com/c/sQmCcy/lq3M+zvbYI+652s+sTscR+DvWw" TargetMode="External"/><Relationship Id="rId36" Type="http://schemas.openxmlformats.org/officeDocument/2006/relationships/hyperlink" Target="http://paperpile.com/b/sQmCcy/0WMGD" TargetMode="External"/><Relationship Id="rId57" Type="http://schemas.openxmlformats.org/officeDocument/2006/relationships/hyperlink" Target="http://paperpile.com/b/sQmCcy/b43O" TargetMode="External"/><Relationship Id="rId106" Type="http://schemas.openxmlformats.org/officeDocument/2006/relationships/hyperlink" Target="http://paperpile.com/b/sQmCcy/zvbYI" TargetMode="External"/><Relationship Id="rId127" Type="http://schemas.openxmlformats.org/officeDocument/2006/relationships/hyperlink" Target="http://paperpile.com/b/sQmCcy/TeauC" TargetMode="External"/><Relationship Id="rId10" Type="http://schemas.openxmlformats.org/officeDocument/2006/relationships/hyperlink" Target="https://paperpile.com/c/sQmCcy/wXs0" TargetMode="External"/><Relationship Id="rId31" Type="http://schemas.openxmlformats.org/officeDocument/2006/relationships/hyperlink" Target="http://paperpile.com/b/sQmCcy/Jn3NE" TargetMode="External"/><Relationship Id="rId52" Type="http://schemas.openxmlformats.org/officeDocument/2006/relationships/hyperlink" Target="http://paperpile.com/b/sQmCcy/VGt9o" TargetMode="External"/><Relationship Id="rId73" Type="http://schemas.openxmlformats.org/officeDocument/2006/relationships/hyperlink" Target="http://paperpile.com/b/sQmCcy/Sfqh" TargetMode="External"/><Relationship Id="rId78" Type="http://schemas.openxmlformats.org/officeDocument/2006/relationships/hyperlink" Target="http://paperpile.com/b/sQmCcy/Sfqh" TargetMode="External"/><Relationship Id="rId94" Type="http://schemas.openxmlformats.org/officeDocument/2006/relationships/hyperlink" Target="http://paperpile.com/b/sQmCcy/8szPm" TargetMode="External"/><Relationship Id="rId99" Type="http://schemas.openxmlformats.org/officeDocument/2006/relationships/hyperlink" Target="http://paperpile.com/b/sQmCcy/pdASi" TargetMode="External"/><Relationship Id="rId101" Type="http://schemas.openxmlformats.org/officeDocument/2006/relationships/hyperlink" Target="http://paperpile.com/b/sQmCcy/pdASi" TargetMode="External"/><Relationship Id="rId122" Type="http://schemas.openxmlformats.org/officeDocument/2006/relationships/hyperlink" Target="http://paperpile.com/b/sQmCcy/TeauC" TargetMode="External"/><Relationship Id="rId143" Type="http://schemas.openxmlformats.org/officeDocument/2006/relationships/hyperlink" Target="http://paperpile.com/b/sQmCcy/j9UEb" TargetMode="External"/><Relationship Id="rId148" Type="http://schemas.openxmlformats.org/officeDocument/2006/relationships/hyperlink" Target="http://paperpile.com/b/sQmCcy/lGwrz" TargetMode="External"/><Relationship Id="rId164" Type="http://schemas.openxmlformats.org/officeDocument/2006/relationships/hyperlink" Target="http://paperpile.com/b/sQmCcy/5UM2F" TargetMode="External"/><Relationship Id="rId169" Type="http://schemas.openxmlformats.org/officeDocument/2006/relationships/hyperlink" Target="http://paperpile.com/b/sQmCcy/v3L1i" TargetMode="External"/><Relationship Id="rId185" Type="http://schemas.openxmlformats.org/officeDocument/2006/relationships/hyperlink" Target="http://paperpile.com/b/sQmCcy/652s" TargetMode="External"/><Relationship Id="rId4" Type="http://schemas.openxmlformats.org/officeDocument/2006/relationships/footnotes" Target="footnotes.xml"/><Relationship Id="rId9" Type="http://schemas.openxmlformats.org/officeDocument/2006/relationships/hyperlink" Target="https://paperpile.com/c/sQmCcy/b43O+eAGM+VdWs+Sfqh" TargetMode="External"/><Relationship Id="rId180" Type="http://schemas.openxmlformats.org/officeDocument/2006/relationships/hyperlink" Target="http://paperpile.com/b/sQmCcy/6rfNe" TargetMode="External"/><Relationship Id="rId210" Type="http://schemas.openxmlformats.org/officeDocument/2006/relationships/theme" Target="theme/theme1.xml"/><Relationship Id="rId26" Type="http://schemas.openxmlformats.org/officeDocument/2006/relationships/hyperlink" Target="http://paperpile.com/b/sQmCcy/YmT2q" TargetMode="External"/><Relationship Id="rId47" Type="http://schemas.openxmlformats.org/officeDocument/2006/relationships/hyperlink" Target="http://paperpile.com/b/sQmCcy/VGt9o" TargetMode="External"/><Relationship Id="rId68" Type="http://schemas.openxmlformats.org/officeDocument/2006/relationships/hyperlink" Target="http://paperpile.com/b/sQmCcy/VdWs" TargetMode="External"/><Relationship Id="rId89" Type="http://schemas.openxmlformats.org/officeDocument/2006/relationships/hyperlink" Target="http://paperpile.com/b/sQmCcy/Gj5N" TargetMode="External"/><Relationship Id="rId112" Type="http://schemas.openxmlformats.org/officeDocument/2006/relationships/hyperlink" Target="http://paperpile.com/b/sQmCcy/TfpbZ" TargetMode="External"/><Relationship Id="rId133" Type="http://schemas.openxmlformats.org/officeDocument/2006/relationships/hyperlink" Target="http://paperpile.com/b/sQmCcy/Gn7Zq" TargetMode="External"/><Relationship Id="rId154" Type="http://schemas.openxmlformats.org/officeDocument/2006/relationships/hyperlink" Target="http://paperpile.com/b/sQmCcy/X7nrv" TargetMode="External"/><Relationship Id="rId175" Type="http://schemas.openxmlformats.org/officeDocument/2006/relationships/hyperlink" Target="http://paperpile.com/b/sQmCcy/BcNNL" TargetMode="External"/><Relationship Id="rId196" Type="http://schemas.openxmlformats.org/officeDocument/2006/relationships/hyperlink" Target="http://paperpile.com/b/sQmCcy/tYr0p" TargetMode="External"/><Relationship Id="rId200" Type="http://schemas.openxmlformats.org/officeDocument/2006/relationships/hyperlink" Target="http://paperpile.com/b/sQmCcy/lq3M" TargetMode="External"/><Relationship Id="rId16" Type="http://schemas.openxmlformats.org/officeDocument/2006/relationships/hyperlink" Target="https://paperpile.com/c/sQmCcy/sTscR" TargetMode="External"/><Relationship Id="rId37" Type="http://schemas.openxmlformats.org/officeDocument/2006/relationships/hyperlink" Target="http://paperpile.com/b/sQmCcy/0WMGD" TargetMode="External"/><Relationship Id="rId58" Type="http://schemas.openxmlformats.org/officeDocument/2006/relationships/hyperlink" Target="http://paperpile.com/b/sQmCcy/b43O" TargetMode="External"/><Relationship Id="rId79" Type="http://schemas.openxmlformats.org/officeDocument/2006/relationships/hyperlink" Target="http://paperpile.com/b/sQmCcy/Sfqh" TargetMode="External"/><Relationship Id="rId102" Type="http://schemas.openxmlformats.org/officeDocument/2006/relationships/hyperlink" Target="http://paperpile.com/b/sQmCcy/sTscR" TargetMode="External"/><Relationship Id="rId123" Type="http://schemas.openxmlformats.org/officeDocument/2006/relationships/hyperlink" Target="http://paperpile.com/b/sQmCcy/TeauC" TargetMode="External"/><Relationship Id="rId144" Type="http://schemas.openxmlformats.org/officeDocument/2006/relationships/hyperlink" Target="http://paperpile.com/b/sQmCcy/j9UEb" TargetMode="External"/><Relationship Id="rId90" Type="http://schemas.openxmlformats.org/officeDocument/2006/relationships/hyperlink" Target="http://paperpile.com/b/sQmCcy/Gj5N" TargetMode="External"/><Relationship Id="rId165" Type="http://schemas.openxmlformats.org/officeDocument/2006/relationships/hyperlink" Target="http://paperpile.com/b/sQmCcy/v3L1i" TargetMode="External"/><Relationship Id="rId186" Type="http://schemas.openxmlformats.org/officeDocument/2006/relationships/hyperlink" Target="http://paperpile.com/b/sQmCcy/652s" TargetMode="External"/><Relationship Id="rId27" Type="http://schemas.openxmlformats.org/officeDocument/2006/relationships/hyperlink" Target="http://paperpile.com/b/sQmCcy/YmT2q" TargetMode="External"/><Relationship Id="rId48" Type="http://schemas.openxmlformats.org/officeDocument/2006/relationships/hyperlink" Target="http://paperpile.com/b/sQmCcy/VGt9o" TargetMode="External"/><Relationship Id="rId69" Type="http://schemas.openxmlformats.org/officeDocument/2006/relationships/hyperlink" Target="http://paperpile.com/b/sQmCcy/VdWs" TargetMode="External"/><Relationship Id="rId113" Type="http://schemas.openxmlformats.org/officeDocument/2006/relationships/hyperlink" Target="http://paperpile.com/b/sQmCcy/TfpbZ" TargetMode="External"/><Relationship Id="rId134" Type="http://schemas.openxmlformats.org/officeDocument/2006/relationships/hyperlink" Target="http://paperpile.com/b/sQmCcy/Gn7Zq" TargetMode="External"/><Relationship Id="rId80" Type="http://schemas.openxmlformats.org/officeDocument/2006/relationships/hyperlink" Target="http://paperpile.com/b/sQmCcy/wXs0" TargetMode="External"/><Relationship Id="rId155" Type="http://schemas.openxmlformats.org/officeDocument/2006/relationships/hyperlink" Target="http://paperpile.com/b/sQmCcy/rtUl3" TargetMode="External"/><Relationship Id="rId176" Type="http://schemas.openxmlformats.org/officeDocument/2006/relationships/hyperlink" Target="http://paperpile.com/b/sQmCcy/BcNNL" TargetMode="External"/><Relationship Id="rId197" Type="http://schemas.openxmlformats.org/officeDocument/2006/relationships/hyperlink" Target="http://paperpile.com/b/sQmCcy/lq3M" TargetMode="External"/><Relationship Id="rId201" Type="http://schemas.openxmlformats.org/officeDocument/2006/relationships/hyperlink" Target="http://paperpile.com/b/sQmCcy/lq3M" TargetMode="External"/><Relationship Id="rId17" Type="http://schemas.openxmlformats.org/officeDocument/2006/relationships/hyperlink" Target="https://paperpile.com/c/sQmCcy/8szPm+pdASi+sTscR" TargetMode="External"/><Relationship Id="rId38" Type="http://schemas.openxmlformats.org/officeDocument/2006/relationships/hyperlink" Target="http://paperpile.com/b/sQmCcy/0WMGD" TargetMode="External"/><Relationship Id="rId59" Type="http://schemas.openxmlformats.org/officeDocument/2006/relationships/hyperlink" Target="http://paperpile.com/b/sQmCcy/b43O" TargetMode="External"/><Relationship Id="rId103" Type="http://schemas.openxmlformats.org/officeDocument/2006/relationships/hyperlink" Target="http://paperpile.com/b/sQmCcy/sTscR" TargetMode="External"/><Relationship Id="rId124" Type="http://schemas.openxmlformats.org/officeDocument/2006/relationships/hyperlink" Target="http://paperpile.com/b/sQmCcy/TeauC" TargetMode="External"/><Relationship Id="rId70" Type="http://schemas.openxmlformats.org/officeDocument/2006/relationships/hyperlink" Target="http://paperpile.com/b/sQmCcy/VdWs" TargetMode="External"/><Relationship Id="rId91" Type="http://schemas.openxmlformats.org/officeDocument/2006/relationships/hyperlink" Target="http://paperpile.com/b/sQmCcy/Gj5N" TargetMode="External"/><Relationship Id="rId145" Type="http://schemas.openxmlformats.org/officeDocument/2006/relationships/hyperlink" Target="http://paperpile.com/b/sQmCcy/lGwrz" TargetMode="External"/><Relationship Id="rId166" Type="http://schemas.openxmlformats.org/officeDocument/2006/relationships/hyperlink" Target="http://paperpile.com/b/sQmCcy/v3L1i" TargetMode="External"/><Relationship Id="rId187" Type="http://schemas.openxmlformats.org/officeDocument/2006/relationships/hyperlink" Target="http://paperpile.com/b/sQmCcy/652s" TargetMode="External"/><Relationship Id="rId1" Type="http://schemas.openxmlformats.org/officeDocument/2006/relationships/styles" Target="styles.xml"/><Relationship Id="rId28" Type="http://schemas.openxmlformats.org/officeDocument/2006/relationships/hyperlink" Target="http://paperpile.com/b/sQmCcy/YmT2q" TargetMode="External"/><Relationship Id="rId49" Type="http://schemas.openxmlformats.org/officeDocument/2006/relationships/hyperlink" Target="http://paperpile.com/b/sQmCcy/VGt9o" TargetMode="External"/><Relationship Id="rId114" Type="http://schemas.openxmlformats.org/officeDocument/2006/relationships/hyperlink" Target="http://paperpile.com/b/sQmCcy/TfpbZ" TargetMode="External"/><Relationship Id="rId60" Type="http://schemas.openxmlformats.org/officeDocument/2006/relationships/hyperlink" Target="http://paperpile.com/b/sQmCcy/b43O" TargetMode="External"/><Relationship Id="rId81" Type="http://schemas.openxmlformats.org/officeDocument/2006/relationships/hyperlink" Target="http://paperpile.com/b/sQmCcy/wXs0" TargetMode="External"/><Relationship Id="rId135" Type="http://schemas.openxmlformats.org/officeDocument/2006/relationships/hyperlink" Target="http://paperpile.com/b/sQmCcy/QkLwL" TargetMode="External"/><Relationship Id="rId156" Type="http://schemas.openxmlformats.org/officeDocument/2006/relationships/hyperlink" Target="http://paperpile.com/b/sQmCcy/rtUl3" TargetMode="External"/><Relationship Id="rId177" Type="http://schemas.openxmlformats.org/officeDocument/2006/relationships/hyperlink" Target="http://paperpile.com/b/sQmCcy/BcNNL" TargetMode="External"/><Relationship Id="rId198" Type="http://schemas.openxmlformats.org/officeDocument/2006/relationships/hyperlink" Target="http://paperpile.com/b/sQmCcy/lq3M" TargetMode="External"/><Relationship Id="rId202" Type="http://schemas.openxmlformats.org/officeDocument/2006/relationships/hyperlink" Target="http://paperpile.com/b/sQmCcy/DvWw" TargetMode="External"/><Relationship Id="rId18" Type="http://schemas.openxmlformats.org/officeDocument/2006/relationships/image" Target="media/image1.png"/><Relationship Id="rId39" Type="http://schemas.openxmlformats.org/officeDocument/2006/relationships/hyperlink" Target="https://policycommons.net/artifacts/1369313/threats-to-forest-protected-areas/1983485/" TargetMode="External"/><Relationship Id="rId50" Type="http://schemas.openxmlformats.org/officeDocument/2006/relationships/hyperlink" Target="http://paperpile.com/b/sQmCcy/VGt9o" TargetMode="External"/><Relationship Id="rId104" Type="http://schemas.openxmlformats.org/officeDocument/2006/relationships/hyperlink" Target="http://paperpile.com/b/sQmCcy/sTscR" TargetMode="External"/><Relationship Id="rId125" Type="http://schemas.openxmlformats.org/officeDocument/2006/relationships/hyperlink" Target="http://paperpile.com/b/sQmCcy/TeauC" TargetMode="External"/><Relationship Id="rId146" Type="http://schemas.openxmlformats.org/officeDocument/2006/relationships/hyperlink" Target="http://paperpile.com/b/sQmCcy/lGwrz" TargetMode="External"/><Relationship Id="rId167" Type="http://schemas.openxmlformats.org/officeDocument/2006/relationships/hyperlink" Target="http://paperpile.com/b/sQmCcy/v3L1i" TargetMode="External"/><Relationship Id="rId188" Type="http://schemas.openxmlformats.org/officeDocument/2006/relationships/hyperlink" Target="http://dx.doi.org/10.1101/2023.07.13.548813" TargetMode="External"/><Relationship Id="rId71" Type="http://schemas.openxmlformats.org/officeDocument/2006/relationships/hyperlink" Target="about:blank" TargetMode="External"/><Relationship Id="rId92" Type="http://schemas.openxmlformats.org/officeDocument/2006/relationships/hyperlink" Target="http://paperpile.com/b/sQmCcy/8szPm" TargetMode="External"/><Relationship Id="rId2" Type="http://schemas.openxmlformats.org/officeDocument/2006/relationships/settings" Target="settings.xml"/><Relationship Id="rId29" Type="http://schemas.openxmlformats.org/officeDocument/2006/relationships/hyperlink" Target="http://paperpile.com/b/sQmCcy/YmT2q" TargetMode="External"/><Relationship Id="rId40" Type="http://schemas.openxmlformats.org/officeDocument/2006/relationships/hyperlink" Target="http://paperpile.com/b/sQmCcy/0WMGD" TargetMode="External"/><Relationship Id="rId115" Type="http://schemas.openxmlformats.org/officeDocument/2006/relationships/hyperlink" Target="http://paperpile.com/b/sQmCcy/TfpbZ" TargetMode="External"/><Relationship Id="rId136" Type="http://schemas.openxmlformats.org/officeDocument/2006/relationships/hyperlink" Target="http://paperpile.com/b/sQmCcy/QkLwL" TargetMode="External"/><Relationship Id="rId157" Type="http://schemas.openxmlformats.org/officeDocument/2006/relationships/hyperlink" Target="http://paperpile.com/b/sQmCcy/rtUl3" TargetMode="External"/><Relationship Id="rId178" Type="http://schemas.openxmlformats.org/officeDocument/2006/relationships/hyperlink" Target="http://paperpile.com/b/sQmCcy/6rf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3356</Words>
  <Characters>19130</Characters>
  <Application>Microsoft Office Word</Application>
  <DocSecurity>0</DocSecurity>
  <Lines>159</Lines>
  <Paragraphs>44</Paragraphs>
  <ScaleCrop>false</ScaleCrop>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Montecino, Diego</cp:lastModifiedBy>
  <cp:revision>3</cp:revision>
  <cp:lastPrinted>2024-02-15T17:52:00Z</cp:lastPrinted>
  <dcterms:created xsi:type="dcterms:W3CDTF">2024-02-15T17:52:00Z</dcterms:created>
  <dcterms:modified xsi:type="dcterms:W3CDTF">2024-02-15T17:52:00Z</dcterms:modified>
</cp:coreProperties>
</file>